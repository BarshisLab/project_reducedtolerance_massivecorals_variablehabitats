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64C26" w14:textId="77777777" w:rsidR="00903DA9" w:rsidRDefault="00903DA9" w:rsidP="0028111E">
      <w:pPr>
        <w:rPr>
          <w:b/>
        </w:rPr>
      </w:pPr>
      <w:r w:rsidRPr="00C12BCE">
        <w:rPr>
          <w:b/>
        </w:rPr>
        <w:t xml:space="preserve">ROUGH PROTOCOL for ITS </w:t>
      </w:r>
      <w:proofErr w:type="spellStart"/>
      <w:r>
        <w:rPr>
          <w:b/>
        </w:rPr>
        <w:t>MiSeq</w:t>
      </w:r>
      <w:proofErr w:type="spellEnd"/>
      <w:r w:rsidRPr="00C12BCE">
        <w:rPr>
          <w:b/>
        </w:rPr>
        <w:t xml:space="preserve"> </w:t>
      </w:r>
      <w:r>
        <w:rPr>
          <w:b/>
        </w:rPr>
        <w:t xml:space="preserve">SAMPLE PREP </w:t>
      </w:r>
    </w:p>
    <w:p w14:paraId="43241A02" w14:textId="77777777" w:rsidR="0028111E" w:rsidRPr="00611D70" w:rsidRDefault="0028111E" w:rsidP="0028111E">
      <w:r w:rsidRPr="00611D70">
        <w:t xml:space="preserve">Created by C. </w:t>
      </w:r>
      <w:proofErr w:type="spellStart"/>
      <w:r w:rsidRPr="00611D70">
        <w:t>Kenkel</w:t>
      </w:r>
      <w:proofErr w:type="spellEnd"/>
      <w:r w:rsidRPr="00611D70">
        <w:t xml:space="preserve">, last edited by </w:t>
      </w:r>
      <w:ins w:id="0" w:author="Sarah Davies" w:date="2015-05-19T15:49:00Z">
        <w:r w:rsidR="000962B6">
          <w:t xml:space="preserve">Sarah W. Davies </w:t>
        </w:r>
      </w:ins>
      <w:r w:rsidRPr="00611D70">
        <w:t xml:space="preserve">on </w:t>
      </w:r>
      <w:ins w:id="1" w:author="Sarah Davies" w:date="2015-05-19T15:49:00Z">
        <w:r w:rsidR="000962B6">
          <w:t>May 19, 2015</w:t>
        </w:r>
      </w:ins>
      <w:ins w:id="2" w:author="Dan" w:date="2016-11-03T22:53:00Z">
        <w:r w:rsidR="001B4B46">
          <w:t xml:space="preserve">, updated by Dan </w:t>
        </w:r>
        <w:proofErr w:type="spellStart"/>
        <w:r w:rsidR="001B4B46">
          <w:t>Barshis</w:t>
        </w:r>
        <w:proofErr w:type="spellEnd"/>
        <w:r w:rsidR="001B4B46">
          <w:t xml:space="preserve"> on 3-Nov-16</w:t>
        </w:r>
      </w:ins>
    </w:p>
    <w:p w14:paraId="5B068E26" w14:textId="77777777" w:rsidR="0028111E" w:rsidRDefault="0028111E" w:rsidP="0028111E">
      <w:pPr>
        <w:jc w:val="center"/>
        <w:rPr>
          <w:b/>
        </w:rPr>
      </w:pPr>
    </w:p>
    <w:p w14:paraId="25883653" w14:textId="77777777" w:rsidR="0028111E" w:rsidRPr="00712234" w:rsidRDefault="0028111E" w:rsidP="0028111E">
      <w:r>
        <w:rPr>
          <w:b/>
        </w:rPr>
        <w:tab/>
      </w:r>
      <w:r w:rsidRPr="00712234">
        <w:t xml:space="preserve">This protocol was developed to amplify single sequence products via the </w:t>
      </w:r>
      <w:proofErr w:type="spellStart"/>
      <w:r w:rsidRPr="00712234">
        <w:t>MiSeq</w:t>
      </w:r>
      <w:proofErr w:type="spellEnd"/>
      <w:r w:rsidRPr="00712234">
        <w:t xml:space="preserve"> platform in order to gauge within-sequence diversity of the ITS2 region.  However, this protocol can be applied to any </w:t>
      </w:r>
      <w:proofErr w:type="spellStart"/>
      <w:r w:rsidRPr="00712234">
        <w:t>amplicon</w:t>
      </w:r>
      <w:proofErr w:type="spellEnd"/>
      <w:r w:rsidRPr="00712234">
        <w:t xml:space="preserve"> sequencing application.   As long as you have obtained high molecular weight DNA, this protocol should work.  It is important to start with a large template amount in order to include all the sequence diversity that exists.  Cycle checking avoids over-amplification of products, which can result in anomalous sequences and over/under-representation of specific products.   PCR clean-up following the initial amplification removes “short” primers so that the barcoded </w:t>
      </w:r>
      <w:proofErr w:type="spellStart"/>
      <w:r w:rsidRPr="00712234">
        <w:t>MiSeq</w:t>
      </w:r>
      <w:proofErr w:type="spellEnd"/>
      <w:r w:rsidRPr="00712234">
        <w:t xml:space="preserve"> primers can be added without resulting in concatenated products in the second PCR step.  Since the identity of each sample is preserved through the barcode sequence, samples can be pooled for sequencing.  </w:t>
      </w:r>
    </w:p>
    <w:p w14:paraId="7598E4EB" w14:textId="77777777" w:rsidR="0028111E" w:rsidRDefault="0028111E"/>
    <w:p w14:paraId="0592F240" w14:textId="77777777" w:rsidR="0028111E" w:rsidRDefault="0028111E" w:rsidP="0028111E">
      <w:pPr>
        <w:pStyle w:val="ListParagraph"/>
        <w:numPr>
          <w:ilvl w:val="0"/>
          <w:numId w:val="1"/>
        </w:numPr>
        <w:spacing w:line="360" w:lineRule="auto"/>
        <w:ind w:left="714" w:hanging="357"/>
      </w:pPr>
      <w:r>
        <w:t xml:space="preserve">Cycle check all samples using 30ul total volume PCR’s – you are looking for a cycle number that gives a distinct but FAINT band.  Avoid </w:t>
      </w:r>
      <w:proofErr w:type="spellStart"/>
      <w:r>
        <w:t>overamplification</w:t>
      </w:r>
      <w:proofErr w:type="spellEnd"/>
      <w:r>
        <w:t xml:space="preserve">! </w:t>
      </w:r>
      <w:proofErr w:type="spellStart"/>
      <w:proofErr w:type="gramStart"/>
      <w:r w:rsidR="000962B6">
        <w:t>qPCR</w:t>
      </w:r>
      <w:proofErr w:type="spellEnd"/>
      <w:proofErr w:type="gramEnd"/>
      <w:r w:rsidR="000962B6">
        <w:t xml:space="preserve"> can also work but generally only gives a good cycle estimate when you have a single clade present (i.e. all are Clade C). If you think that your community contains &gt;1 Clade </w:t>
      </w:r>
      <w:proofErr w:type="spellStart"/>
      <w:r w:rsidR="000962B6">
        <w:t>qPCR</w:t>
      </w:r>
      <w:proofErr w:type="spellEnd"/>
      <w:r w:rsidR="000962B6">
        <w:t xml:space="preserve"> does a poor job at quantifying the </w:t>
      </w:r>
      <w:proofErr w:type="spellStart"/>
      <w:r w:rsidR="000962B6">
        <w:t>symbiont</w:t>
      </w:r>
      <w:proofErr w:type="spellEnd"/>
      <w:r w:rsidR="000962B6">
        <w:t xml:space="preserve"> DNA present. </w:t>
      </w:r>
    </w:p>
    <w:p w14:paraId="716443DC" w14:textId="77777777" w:rsidR="0028111E" w:rsidRDefault="0028111E" w:rsidP="0028111E">
      <w:pPr>
        <w:pStyle w:val="ListParagraph"/>
        <w:numPr>
          <w:ilvl w:val="1"/>
          <w:numId w:val="1"/>
        </w:numPr>
        <w:spacing w:line="360" w:lineRule="auto"/>
      </w:pPr>
      <w:r>
        <w:t xml:space="preserve">You want a large amount of template (20-50 </w:t>
      </w:r>
      <w:proofErr w:type="spellStart"/>
      <w:r>
        <w:t>ng</w:t>
      </w:r>
      <w:proofErr w:type="spellEnd"/>
      <w:r>
        <w:t xml:space="preserve"> of target/reaction) in order to obtain sample diversity.  This will lower your cycle number – start checking at 1</w:t>
      </w:r>
      <w:ins w:id="3" w:author="Dan" w:date="2016-11-03T23:02:00Z">
        <w:r w:rsidR="001B4B46">
          <w:t>8</w:t>
        </w:r>
      </w:ins>
      <w:del w:id="4" w:author="Dan" w:date="2016-11-03T23:02:00Z">
        <w:r w:rsidDel="001B4B46">
          <w:delText>5</w:delText>
        </w:r>
      </w:del>
      <w:r>
        <w:t>-20 cycles.</w:t>
      </w:r>
    </w:p>
    <w:p w14:paraId="2E8C3B1F" w14:textId="77777777" w:rsidR="0028111E" w:rsidRPr="00CF06C8" w:rsidRDefault="0028111E" w:rsidP="0028111E">
      <w:pPr>
        <w:pStyle w:val="ListParagraph"/>
        <w:spacing w:line="360" w:lineRule="auto"/>
        <w:ind w:left="1560"/>
        <w:rPr>
          <w:b/>
        </w:rPr>
      </w:pPr>
      <w:r w:rsidRPr="00CF06C8">
        <w:rPr>
          <w:b/>
        </w:rPr>
        <w:t>Master Mix Recipe</w:t>
      </w:r>
      <w:ins w:id="5" w:author="Dan" w:date="2016-11-03T23:06:00Z">
        <w:r w:rsidR="00D22294">
          <w:rPr>
            <w:b/>
          </w:rPr>
          <w:t xml:space="preserve"> for </w:t>
        </w:r>
        <w:proofErr w:type="spellStart"/>
        <w:r w:rsidR="00D22294">
          <w:rPr>
            <w:b/>
          </w:rPr>
          <w:t>ExTaq</w:t>
        </w:r>
        <w:proofErr w:type="spellEnd"/>
        <w:r w:rsidR="00D22294">
          <w:rPr>
            <w:b/>
          </w:rPr>
          <w:t xml:space="preserve"> non-pre-mixed</w:t>
        </w:r>
      </w:ins>
    </w:p>
    <w:p w14:paraId="54C4D2D3" w14:textId="77777777" w:rsidR="0028111E" w:rsidRPr="0068381E" w:rsidRDefault="0028111E" w:rsidP="0028111E">
      <w:pPr>
        <w:pStyle w:val="ListParagraph"/>
        <w:spacing w:line="360" w:lineRule="auto"/>
        <w:ind w:left="1560"/>
        <w:rPr>
          <w:u w:val="single"/>
        </w:rPr>
      </w:pPr>
      <w:r w:rsidRPr="0068381E">
        <w:rPr>
          <w:u w:val="single"/>
        </w:rPr>
        <w:t>Reagent</w:t>
      </w:r>
      <w:r w:rsidRPr="0068381E">
        <w:rPr>
          <w:u w:val="single"/>
        </w:rPr>
        <w:tab/>
      </w:r>
      <w:r w:rsidRPr="0068381E">
        <w:rPr>
          <w:u w:val="single"/>
        </w:rPr>
        <w:tab/>
      </w:r>
      <w:r w:rsidRPr="0068381E">
        <w:rPr>
          <w:u w:val="single"/>
        </w:rPr>
        <w:tab/>
        <w:t>1x</w:t>
      </w:r>
    </w:p>
    <w:p w14:paraId="1DD8DC32" w14:textId="77777777" w:rsidR="0028111E" w:rsidRDefault="0028111E" w:rsidP="0028111E">
      <w:pPr>
        <w:pStyle w:val="ListParagraph"/>
        <w:spacing w:line="360" w:lineRule="auto"/>
        <w:ind w:left="1560"/>
      </w:pPr>
      <w:r>
        <w:t>H2O</w:t>
      </w:r>
      <w:r>
        <w:tab/>
      </w:r>
      <w:r>
        <w:tab/>
      </w:r>
      <w:r>
        <w:tab/>
      </w:r>
      <w:r>
        <w:tab/>
      </w:r>
      <w:del w:id="6" w:author="Dan" w:date="2016-11-03T22:58:00Z">
        <w:r w:rsidDel="001B4B46">
          <w:delText>22ul</w:delText>
        </w:r>
      </w:del>
      <w:ins w:id="7" w:author="Dan" w:date="2016-11-03T22:58:00Z">
        <w:r w:rsidR="001B4B46">
          <w:t>1</w:t>
        </w:r>
      </w:ins>
      <w:ins w:id="8" w:author="Dan" w:date="2016-11-03T23:05:00Z">
        <w:r w:rsidR="00D22294">
          <w:t>2.6</w:t>
        </w:r>
      </w:ins>
      <w:ins w:id="9" w:author="Dan" w:date="2016-11-03T22:58:00Z">
        <w:r w:rsidR="001B4B46">
          <w:t>ul</w:t>
        </w:r>
      </w:ins>
    </w:p>
    <w:p w14:paraId="23842117" w14:textId="77777777" w:rsidR="0028111E" w:rsidRDefault="0028111E" w:rsidP="0028111E">
      <w:pPr>
        <w:pStyle w:val="ListParagraph"/>
        <w:spacing w:line="360" w:lineRule="auto"/>
        <w:ind w:left="1560"/>
      </w:pPr>
      <w:r>
        <w:t xml:space="preserve">10x </w:t>
      </w:r>
      <w:proofErr w:type="spellStart"/>
      <w:r>
        <w:t>ExTaq</w:t>
      </w:r>
      <w:proofErr w:type="spellEnd"/>
      <w:r>
        <w:t xml:space="preserve"> Buffer</w:t>
      </w:r>
      <w:r>
        <w:tab/>
      </w:r>
      <w:r>
        <w:tab/>
      </w:r>
      <w:del w:id="10" w:author="Dan" w:date="2016-11-03T22:53:00Z">
        <w:r w:rsidDel="001B4B46">
          <w:delText>3ul</w:delText>
        </w:r>
      </w:del>
      <w:ins w:id="11" w:author="Dan" w:date="2016-11-03T22:53:00Z">
        <w:r w:rsidR="001B4B46">
          <w:t>2</w:t>
        </w:r>
        <w:r w:rsidR="001B4B46">
          <w:t>ul</w:t>
        </w:r>
      </w:ins>
    </w:p>
    <w:p w14:paraId="1EF6284E" w14:textId="77777777" w:rsidR="0028111E" w:rsidRDefault="0028111E" w:rsidP="0028111E">
      <w:pPr>
        <w:pStyle w:val="ListParagraph"/>
        <w:spacing w:line="360" w:lineRule="auto"/>
        <w:ind w:left="1560"/>
      </w:pPr>
      <w:r>
        <w:t xml:space="preserve">10mM </w:t>
      </w:r>
      <w:proofErr w:type="spellStart"/>
      <w:r>
        <w:t>dNTPs</w:t>
      </w:r>
      <w:proofErr w:type="spellEnd"/>
      <w:r>
        <w:tab/>
      </w:r>
      <w:r>
        <w:tab/>
      </w:r>
      <w:del w:id="12" w:author="Dan" w:date="2016-11-03T23:04:00Z">
        <w:r w:rsidDel="00D22294">
          <w:delText>0.7</w:delText>
        </w:r>
      </w:del>
      <w:ins w:id="13" w:author="Dan" w:date="2016-11-03T23:04:00Z">
        <w:r w:rsidR="00D22294">
          <w:t>1.6</w:t>
        </w:r>
      </w:ins>
      <w:r>
        <w:t>ul</w:t>
      </w:r>
      <w:ins w:id="14" w:author="Dan" w:date="2016-11-03T23:04:00Z">
        <w:r w:rsidR="00D22294">
          <w:t xml:space="preserve"> #based on </w:t>
        </w:r>
        <w:proofErr w:type="spellStart"/>
        <w:r w:rsidR="00D22294">
          <w:t>clontech’s</w:t>
        </w:r>
        <w:proofErr w:type="spellEnd"/>
        <w:r w:rsidR="00D22294">
          <w:t xml:space="preserve"> datasheet</w:t>
        </w:r>
      </w:ins>
    </w:p>
    <w:p w14:paraId="6474ED9C" w14:textId="77777777" w:rsidR="0028111E" w:rsidRDefault="0028111E" w:rsidP="0028111E">
      <w:pPr>
        <w:pStyle w:val="ListParagraph"/>
        <w:spacing w:line="360" w:lineRule="auto"/>
        <w:ind w:left="1560"/>
      </w:pPr>
      <w:r>
        <w:t>10uM F+R Primer Mix</w:t>
      </w:r>
      <w:r>
        <w:tab/>
      </w:r>
      <w:del w:id="15" w:author="Dan" w:date="2016-11-03T22:55:00Z">
        <w:r w:rsidDel="001B4B46">
          <w:delText>1ul</w:delText>
        </w:r>
      </w:del>
      <w:ins w:id="16" w:author="Dan" w:date="2016-11-03T22:55:00Z">
        <w:r w:rsidR="001B4B46">
          <w:t>2</w:t>
        </w:r>
        <w:r w:rsidR="001B4B46">
          <w:t>ul</w:t>
        </w:r>
      </w:ins>
    </w:p>
    <w:p w14:paraId="74CC5921" w14:textId="77777777" w:rsidR="0028111E" w:rsidRDefault="0028111E" w:rsidP="0028111E">
      <w:pPr>
        <w:pStyle w:val="ListParagraph"/>
        <w:spacing w:line="360" w:lineRule="auto"/>
        <w:ind w:left="1560"/>
      </w:pPr>
      <w:proofErr w:type="spellStart"/>
      <w:proofErr w:type="gramStart"/>
      <w:r>
        <w:t>ExTaq</w:t>
      </w:r>
      <w:proofErr w:type="spellEnd"/>
      <w:r>
        <w:t xml:space="preserve"> HS</w:t>
      </w:r>
      <w:r>
        <w:tab/>
      </w:r>
      <w:r>
        <w:tab/>
      </w:r>
      <w:r>
        <w:tab/>
        <w:t>0.</w:t>
      </w:r>
      <w:proofErr w:type="gramEnd"/>
      <w:del w:id="17" w:author="Dan" w:date="2016-11-03T22:54:00Z">
        <w:r w:rsidDel="001B4B46">
          <w:delText>15ul</w:delText>
        </w:r>
      </w:del>
      <w:ins w:id="18" w:author="Dan" w:date="2016-11-03T22:54:00Z">
        <w:r w:rsidR="001B4B46">
          <w:t>1</w:t>
        </w:r>
        <w:r w:rsidR="001B4B46">
          <w:t>0</w:t>
        </w:r>
        <w:r w:rsidR="001B4B46">
          <w:t>ul</w:t>
        </w:r>
      </w:ins>
    </w:p>
    <w:p w14:paraId="5E843090" w14:textId="77777777" w:rsidR="0028111E" w:rsidRPr="001B4B46" w:rsidRDefault="0028111E" w:rsidP="0028111E">
      <w:pPr>
        <w:pStyle w:val="ListParagraph"/>
        <w:spacing w:line="360" w:lineRule="auto"/>
        <w:ind w:left="1560"/>
        <w:rPr>
          <w:strike/>
          <w:u w:val="single"/>
          <w:rPrChange w:id="19" w:author="Dan" w:date="2016-11-03T22:53:00Z">
            <w:rPr>
              <w:u w:val="single"/>
            </w:rPr>
          </w:rPrChange>
        </w:rPr>
      </w:pPr>
      <w:r w:rsidRPr="001B4B46">
        <w:rPr>
          <w:strike/>
          <w:u w:val="single"/>
          <w:rPrChange w:id="20" w:author="Dan" w:date="2016-11-03T22:53:00Z">
            <w:rPr>
              <w:u w:val="single"/>
            </w:rPr>
          </w:rPrChange>
        </w:rPr>
        <w:t>PFU</w:t>
      </w:r>
      <w:r w:rsidRPr="001B4B46">
        <w:rPr>
          <w:strike/>
          <w:u w:val="single"/>
          <w:rPrChange w:id="21" w:author="Dan" w:date="2016-11-03T22:53:00Z">
            <w:rPr>
              <w:u w:val="single"/>
            </w:rPr>
          </w:rPrChange>
        </w:rPr>
        <w:tab/>
      </w:r>
      <w:r w:rsidRPr="001B4B46">
        <w:rPr>
          <w:strike/>
          <w:u w:val="single"/>
          <w:rPrChange w:id="22" w:author="Dan" w:date="2016-11-03T22:53:00Z">
            <w:rPr>
              <w:u w:val="single"/>
            </w:rPr>
          </w:rPrChange>
        </w:rPr>
        <w:tab/>
      </w:r>
      <w:r w:rsidRPr="001B4B46">
        <w:rPr>
          <w:strike/>
          <w:u w:val="single"/>
          <w:rPrChange w:id="23" w:author="Dan" w:date="2016-11-03T22:53:00Z">
            <w:rPr>
              <w:u w:val="single"/>
            </w:rPr>
          </w:rPrChange>
        </w:rPr>
        <w:tab/>
      </w:r>
      <w:r w:rsidRPr="001B4B46">
        <w:rPr>
          <w:strike/>
          <w:u w:val="single"/>
          <w:rPrChange w:id="24" w:author="Dan" w:date="2016-11-03T22:53:00Z">
            <w:rPr>
              <w:u w:val="single"/>
            </w:rPr>
          </w:rPrChange>
        </w:rPr>
        <w:tab/>
        <w:t>0.15ul</w:t>
      </w:r>
    </w:p>
    <w:p w14:paraId="1047DB9B" w14:textId="77777777" w:rsidR="0028111E" w:rsidRDefault="0028111E" w:rsidP="0028111E">
      <w:pPr>
        <w:pStyle w:val="ListParagraph"/>
        <w:spacing w:line="360" w:lineRule="auto"/>
        <w:ind w:left="1560"/>
      </w:pPr>
      <w:r>
        <w:t>Total:</w:t>
      </w:r>
      <w:r>
        <w:tab/>
      </w:r>
      <w:r>
        <w:tab/>
      </w:r>
      <w:r>
        <w:tab/>
      </w:r>
      <w:r>
        <w:tab/>
      </w:r>
      <w:del w:id="25" w:author="Dan" w:date="2016-11-03T22:55:00Z">
        <w:r w:rsidDel="001B4B46">
          <w:delText>27ul</w:delText>
        </w:r>
      </w:del>
      <w:ins w:id="26" w:author="Dan" w:date="2016-11-03T22:55:00Z">
        <w:r w:rsidR="001B4B46">
          <w:t>18</w:t>
        </w:r>
        <w:r w:rsidR="001B4B46">
          <w:t>ul</w:t>
        </w:r>
      </w:ins>
      <w:r>
        <w:t>/</w:t>
      </w:r>
      <w:proofErr w:type="spellStart"/>
      <w:r>
        <w:t>rxn</w:t>
      </w:r>
      <w:proofErr w:type="spellEnd"/>
      <w:r>
        <w:t xml:space="preserve"> plus </w:t>
      </w:r>
      <w:del w:id="27" w:author="Dan" w:date="2016-11-03T22:55:00Z">
        <w:r w:rsidDel="001B4B46">
          <w:delText xml:space="preserve">3ul </w:delText>
        </w:r>
      </w:del>
      <w:ins w:id="28" w:author="Dan" w:date="2016-11-03T22:55:00Z">
        <w:r w:rsidR="001B4B46">
          <w:t>2</w:t>
        </w:r>
        <w:r w:rsidR="001B4B46">
          <w:t xml:space="preserve">ul </w:t>
        </w:r>
      </w:ins>
      <w:r>
        <w:t>template</w:t>
      </w:r>
    </w:p>
    <w:p w14:paraId="2FC0943D" w14:textId="77777777" w:rsidR="00D22294" w:rsidRDefault="00D22294" w:rsidP="00D22294">
      <w:pPr>
        <w:pStyle w:val="ListParagraph"/>
        <w:spacing w:line="360" w:lineRule="auto"/>
        <w:ind w:left="1560"/>
        <w:rPr>
          <w:ins w:id="29" w:author="Dan" w:date="2016-11-03T23:07:00Z"/>
          <w:b/>
        </w:rPr>
      </w:pPr>
      <w:bookmarkStart w:id="30" w:name="_GoBack"/>
      <w:bookmarkEnd w:id="30"/>
    </w:p>
    <w:p w14:paraId="0A03B437" w14:textId="77777777" w:rsidR="00D22294" w:rsidRPr="00CF06C8" w:rsidRDefault="00D22294" w:rsidP="00D22294">
      <w:pPr>
        <w:pStyle w:val="ListParagraph"/>
        <w:spacing w:line="360" w:lineRule="auto"/>
        <w:ind w:left="1560"/>
        <w:rPr>
          <w:ins w:id="31" w:author="Dan" w:date="2016-11-03T23:06:00Z"/>
          <w:b/>
        </w:rPr>
      </w:pPr>
      <w:ins w:id="32" w:author="Dan" w:date="2016-11-03T23:06:00Z">
        <w:r w:rsidRPr="00CF06C8">
          <w:rPr>
            <w:b/>
          </w:rPr>
          <w:t>Master Mix Recipe</w:t>
        </w:r>
        <w:r>
          <w:rPr>
            <w:b/>
          </w:rPr>
          <w:t xml:space="preserve"> for </w:t>
        </w:r>
        <w:r>
          <w:rPr>
            <w:b/>
          </w:rPr>
          <w:t>pre-mixed</w:t>
        </w:r>
        <w:r>
          <w:rPr>
            <w:b/>
          </w:rPr>
          <w:t xml:space="preserve"> Ex-</w:t>
        </w:r>
        <w:proofErr w:type="spellStart"/>
        <w:r>
          <w:rPr>
            <w:b/>
          </w:rPr>
          <w:t>Taq</w:t>
        </w:r>
        <w:proofErr w:type="spellEnd"/>
      </w:ins>
    </w:p>
    <w:p w14:paraId="4B256378" w14:textId="77777777" w:rsidR="00D22294" w:rsidRPr="0068381E" w:rsidRDefault="00D22294" w:rsidP="00D22294">
      <w:pPr>
        <w:pStyle w:val="ListParagraph"/>
        <w:spacing w:line="360" w:lineRule="auto"/>
        <w:ind w:left="1560"/>
        <w:rPr>
          <w:ins w:id="33" w:author="Dan" w:date="2016-11-03T23:06:00Z"/>
          <w:u w:val="single"/>
        </w:rPr>
      </w:pPr>
      <w:ins w:id="34" w:author="Dan" w:date="2016-11-03T23:06:00Z">
        <w:r w:rsidRPr="0068381E">
          <w:rPr>
            <w:u w:val="single"/>
          </w:rPr>
          <w:t>Reagent</w:t>
        </w:r>
        <w:r w:rsidRPr="0068381E">
          <w:rPr>
            <w:u w:val="single"/>
          </w:rPr>
          <w:tab/>
        </w:r>
        <w:r w:rsidRPr="0068381E">
          <w:rPr>
            <w:u w:val="single"/>
          </w:rPr>
          <w:tab/>
        </w:r>
        <w:r w:rsidRPr="0068381E">
          <w:rPr>
            <w:u w:val="single"/>
          </w:rPr>
          <w:tab/>
          <w:t>1x</w:t>
        </w:r>
      </w:ins>
    </w:p>
    <w:p w14:paraId="7465C2FD" w14:textId="77777777" w:rsidR="00D22294" w:rsidRDefault="00D22294" w:rsidP="00D22294">
      <w:pPr>
        <w:pStyle w:val="ListParagraph"/>
        <w:spacing w:line="360" w:lineRule="auto"/>
        <w:ind w:left="1560"/>
        <w:rPr>
          <w:ins w:id="35" w:author="Dan" w:date="2016-11-03T23:06:00Z"/>
        </w:rPr>
      </w:pPr>
      <w:ins w:id="36" w:author="Dan" w:date="2016-11-03T23:06:00Z">
        <w:r>
          <w:lastRenderedPageBreak/>
          <w:t>H2O</w:t>
        </w:r>
        <w:r>
          <w:tab/>
        </w:r>
        <w:r>
          <w:tab/>
        </w:r>
        <w:r>
          <w:tab/>
        </w:r>
        <w:r>
          <w:tab/>
        </w:r>
      </w:ins>
      <w:ins w:id="37" w:author="Dan" w:date="2016-11-03T23:07:00Z">
        <w:r>
          <w:t>6</w:t>
        </w:r>
      </w:ins>
      <w:ins w:id="38" w:author="Dan" w:date="2016-11-03T23:06:00Z">
        <w:r>
          <w:t>ul</w:t>
        </w:r>
      </w:ins>
    </w:p>
    <w:p w14:paraId="7EF6604A" w14:textId="77777777" w:rsidR="00D22294" w:rsidRDefault="00D22294" w:rsidP="00D22294">
      <w:pPr>
        <w:pStyle w:val="ListParagraph"/>
        <w:spacing w:line="360" w:lineRule="auto"/>
        <w:ind w:left="1560"/>
        <w:rPr>
          <w:ins w:id="39" w:author="Dan" w:date="2016-11-03T23:06:00Z"/>
        </w:rPr>
      </w:pPr>
      <w:ins w:id="40" w:author="Dan" w:date="2016-11-03T23:06:00Z">
        <w:r>
          <w:t xml:space="preserve">Pre-Mix </w:t>
        </w:r>
        <w:proofErr w:type="spellStart"/>
        <w:r>
          <w:t>ExTaq</w:t>
        </w:r>
        <w:proofErr w:type="spellEnd"/>
        <w:r>
          <w:tab/>
        </w:r>
        <w:r>
          <w:tab/>
        </w:r>
        <w:r>
          <w:t>10</w:t>
        </w:r>
        <w:r>
          <w:t>ul</w:t>
        </w:r>
      </w:ins>
    </w:p>
    <w:p w14:paraId="4CD8E4CD" w14:textId="77777777" w:rsidR="00D22294" w:rsidRDefault="00D22294" w:rsidP="00D22294">
      <w:pPr>
        <w:pStyle w:val="ListParagraph"/>
        <w:spacing w:line="360" w:lineRule="auto"/>
        <w:ind w:left="1560"/>
        <w:rPr>
          <w:ins w:id="41" w:author="Dan" w:date="2016-11-03T23:06:00Z"/>
        </w:rPr>
      </w:pPr>
      <w:ins w:id="42" w:author="Dan" w:date="2016-11-03T23:06:00Z">
        <w:r>
          <w:t>10uM F+R Primer Mix</w:t>
        </w:r>
        <w:r>
          <w:tab/>
          <w:t>2</w:t>
        </w:r>
        <w:r>
          <w:t>ul</w:t>
        </w:r>
      </w:ins>
    </w:p>
    <w:p w14:paraId="37CE784C" w14:textId="77777777" w:rsidR="00D22294" w:rsidRDefault="00D22294" w:rsidP="00D22294">
      <w:pPr>
        <w:pStyle w:val="ListParagraph"/>
        <w:spacing w:line="360" w:lineRule="auto"/>
        <w:ind w:left="1560"/>
        <w:rPr>
          <w:ins w:id="43" w:author="Dan" w:date="2016-11-03T23:06:00Z"/>
        </w:rPr>
      </w:pPr>
      <w:ins w:id="44" w:author="Dan" w:date="2016-11-03T23:06:00Z">
        <w:r>
          <w:t>Total:</w:t>
        </w:r>
        <w:r>
          <w:tab/>
        </w:r>
        <w:r>
          <w:tab/>
        </w:r>
        <w:r>
          <w:tab/>
        </w:r>
        <w:r>
          <w:tab/>
          <w:t>18</w:t>
        </w:r>
        <w:r>
          <w:t>ul</w:t>
        </w:r>
        <w:r>
          <w:t>/</w:t>
        </w:r>
        <w:proofErr w:type="spellStart"/>
        <w:r>
          <w:t>rxn</w:t>
        </w:r>
        <w:proofErr w:type="spellEnd"/>
        <w:r>
          <w:t xml:space="preserve"> plus 2</w:t>
        </w:r>
        <w:r>
          <w:t xml:space="preserve">ul </w:t>
        </w:r>
        <w:r>
          <w:t>template</w:t>
        </w:r>
      </w:ins>
    </w:p>
    <w:p w14:paraId="06E9BDB3" w14:textId="77777777" w:rsidR="0028111E" w:rsidRDefault="0028111E" w:rsidP="0028111E">
      <w:pPr>
        <w:spacing w:line="360" w:lineRule="auto"/>
        <w:ind w:left="1560"/>
        <w:rPr>
          <w:b/>
        </w:rPr>
      </w:pPr>
    </w:p>
    <w:p w14:paraId="501F3772" w14:textId="77777777" w:rsidR="0028111E" w:rsidRPr="0056331C" w:rsidRDefault="0028111E" w:rsidP="0028111E">
      <w:pPr>
        <w:spacing w:line="360" w:lineRule="auto"/>
        <w:ind w:left="1560"/>
        <w:rPr>
          <w:b/>
        </w:rPr>
      </w:pPr>
      <w:ins w:id="45" w:author="Courtney Klepac" w:date="2014-01-16T18:22:00Z">
        <w:r w:rsidRPr="0056331C">
          <w:rPr>
            <w:b/>
          </w:rPr>
          <w:t>ITS</w:t>
        </w:r>
        <w:r>
          <w:rPr>
            <w:b/>
          </w:rPr>
          <w:t>2</w:t>
        </w:r>
        <w:r w:rsidRPr="0056331C">
          <w:rPr>
            <w:b/>
          </w:rPr>
          <w:t xml:space="preserve"> </w:t>
        </w:r>
      </w:ins>
      <w:r w:rsidRPr="0056331C">
        <w:rPr>
          <w:b/>
        </w:rPr>
        <w:t>PCR Profile</w:t>
      </w:r>
    </w:p>
    <w:p w14:paraId="589EEBD3" w14:textId="77777777" w:rsidR="0028111E" w:rsidRPr="0056331C" w:rsidRDefault="0028111E" w:rsidP="0028111E">
      <w:pPr>
        <w:spacing w:line="360" w:lineRule="auto"/>
        <w:ind w:left="1560"/>
        <w:rPr>
          <w:u w:val="single"/>
        </w:rPr>
      </w:pPr>
      <w:r>
        <w:rPr>
          <w:u w:val="single"/>
        </w:rPr>
        <w:t>95</w:t>
      </w:r>
      <w:r w:rsidRPr="0056331C">
        <w:rPr>
          <w:u w:val="single"/>
        </w:rPr>
        <w:t>°C for 5min</w:t>
      </w:r>
    </w:p>
    <w:p w14:paraId="63C9EE91" w14:textId="77777777" w:rsidR="0028111E" w:rsidRDefault="0028111E" w:rsidP="0028111E">
      <w:pPr>
        <w:spacing w:line="360" w:lineRule="auto"/>
        <w:ind w:left="1560"/>
      </w:pPr>
      <w:r>
        <w:t>15x</w:t>
      </w:r>
      <w:r>
        <w:tab/>
        <w:t>95°C for 40s</w:t>
      </w:r>
    </w:p>
    <w:p w14:paraId="54D2269D" w14:textId="77777777" w:rsidR="0028111E" w:rsidRDefault="0028111E" w:rsidP="0028111E">
      <w:pPr>
        <w:spacing w:line="360" w:lineRule="auto"/>
        <w:ind w:left="1560"/>
      </w:pPr>
      <w:r>
        <w:tab/>
        <w:t>59°C for 2min</w:t>
      </w:r>
    </w:p>
    <w:p w14:paraId="1D202B21" w14:textId="77777777" w:rsidR="0028111E" w:rsidRPr="0056331C" w:rsidRDefault="0028111E" w:rsidP="0028111E">
      <w:pPr>
        <w:spacing w:line="360" w:lineRule="auto"/>
        <w:ind w:left="1560"/>
        <w:rPr>
          <w:u w:val="single"/>
        </w:rPr>
      </w:pPr>
      <w:r w:rsidRPr="0056331C">
        <w:rPr>
          <w:u w:val="single"/>
        </w:rPr>
        <w:tab/>
        <w:t>72°C for 1min</w:t>
      </w:r>
    </w:p>
    <w:p w14:paraId="76235F83" w14:textId="77777777" w:rsidR="0028111E" w:rsidRDefault="0028111E" w:rsidP="0028111E">
      <w:pPr>
        <w:spacing w:line="360" w:lineRule="auto"/>
        <w:ind w:left="1560"/>
      </w:pPr>
      <w:r>
        <w:t>72°C for 10min</w:t>
      </w:r>
      <w:r>
        <w:tab/>
      </w:r>
      <w:r>
        <w:tab/>
      </w:r>
    </w:p>
    <w:p w14:paraId="46140C37" w14:textId="77777777" w:rsidR="0028111E" w:rsidRDefault="0028111E" w:rsidP="0028111E">
      <w:pPr>
        <w:pStyle w:val="ListParagraph"/>
        <w:numPr>
          <w:ilvl w:val="0"/>
          <w:numId w:val="1"/>
        </w:numPr>
        <w:spacing w:line="360" w:lineRule="auto"/>
        <w:ind w:left="714" w:hanging="357"/>
      </w:pPr>
      <w:r>
        <w:t>Add cycles as necessary to achieve a FAINT band for all samples</w:t>
      </w:r>
      <w:r w:rsidR="000962B6">
        <w:t xml:space="preserve">. Test on </w:t>
      </w:r>
      <w:proofErr w:type="spellStart"/>
      <w:r w:rsidR="000962B6">
        <w:t>agarose</w:t>
      </w:r>
      <w:proofErr w:type="spellEnd"/>
      <w:r w:rsidR="000962B6">
        <w:t xml:space="preserve"> gel.</w:t>
      </w:r>
    </w:p>
    <w:p w14:paraId="0A257BEA" w14:textId="77777777" w:rsidR="0028111E" w:rsidRDefault="0028111E" w:rsidP="0028111E">
      <w:pPr>
        <w:pStyle w:val="ListParagraph"/>
        <w:numPr>
          <w:ilvl w:val="0"/>
          <w:numId w:val="1"/>
        </w:numPr>
        <w:spacing w:line="360" w:lineRule="auto"/>
        <w:ind w:left="714" w:hanging="357"/>
      </w:pPr>
      <w:r>
        <w:t xml:space="preserve">Clean amplified samples using </w:t>
      </w:r>
      <w:del w:id="46" w:author="Dan" w:date="2016-11-03T23:02:00Z">
        <w:r w:rsidDel="001B4B46">
          <w:delText>PCR clean-up kit (we use a Fermentas kit for this; Qiagen also works).  Elute with 30 ul.</w:delText>
        </w:r>
      </w:del>
      <w:proofErr w:type="spellStart"/>
      <w:ins w:id="47" w:author="Dan" w:date="2016-11-03T23:02:00Z">
        <w:r w:rsidR="001B4B46">
          <w:t>Exo</w:t>
        </w:r>
        <w:proofErr w:type="spellEnd"/>
        <w:r w:rsidR="001B4B46">
          <w:t>-SAP-it</w:t>
        </w:r>
      </w:ins>
      <w:r>
        <w:t xml:space="preserve"> </w:t>
      </w:r>
    </w:p>
    <w:p w14:paraId="5B0F82FE" w14:textId="77777777" w:rsidR="0028111E" w:rsidRDefault="0028111E" w:rsidP="0028111E">
      <w:pPr>
        <w:pStyle w:val="ListParagraph"/>
        <w:numPr>
          <w:ilvl w:val="0"/>
          <w:numId w:val="1"/>
        </w:numPr>
        <w:spacing w:line="360" w:lineRule="auto"/>
        <w:ind w:left="714" w:hanging="357"/>
      </w:pPr>
      <w:r>
        <w:t xml:space="preserve">For each cleaned sample, </w:t>
      </w:r>
      <w:proofErr w:type="spellStart"/>
      <w:r>
        <w:t>nanodrop</w:t>
      </w:r>
      <w:proofErr w:type="spellEnd"/>
      <w:r>
        <w:t xml:space="preserve"> and dilute in elution buffer as necessary to make concentration 10ng/ul for each sample.</w:t>
      </w:r>
    </w:p>
    <w:p w14:paraId="7D2132F2" w14:textId="77777777" w:rsidR="0028111E" w:rsidRDefault="0028111E" w:rsidP="0028111E">
      <w:pPr>
        <w:pStyle w:val="ListParagraph"/>
        <w:numPr>
          <w:ilvl w:val="0"/>
          <w:numId w:val="1"/>
        </w:numPr>
        <w:spacing w:line="360" w:lineRule="auto"/>
        <w:ind w:left="714" w:hanging="357"/>
      </w:pPr>
      <w:r>
        <w:t xml:space="preserve">Create new PCR to incorporate barcoded </w:t>
      </w:r>
      <w:proofErr w:type="spellStart"/>
      <w:r w:rsidR="000962B6">
        <w:t>Illumina</w:t>
      </w:r>
      <w:proofErr w:type="spellEnd"/>
      <w:r w:rsidR="000962B6">
        <w:t xml:space="preserve"> adapters</w:t>
      </w:r>
    </w:p>
    <w:p w14:paraId="7DAC6499" w14:textId="77777777" w:rsidR="0028111E" w:rsidRPr="00CF06C8" w:rsidRDefault="0028111E" w:rsidP="0028111E">
      <w:pPr>
        <w:pStyle w:val="ListParagraph"/>
        <w:ind w:firstLine="720"/>
        <w:rPr>
          <w:b/>
        </w:rPr>
      </w:pPr>
      <w:r w:rsidRPr="00CF06C8">
        <w:rPr>
          <w:b/>
        </w:rPr>
        <w:t>Master Mix Recipe</w:t>
      </w:r>
    </w:p>
    <w:p w14:paraId="599C36FE" w14:textId="77777777" w:rsidR="0028111E" w:rsidRPr="0068381E" w:rsidRDefault="0028111E" w:rsidP="0028111E">
      <w:pPr>
        <w:pStyle w:val="ListParagraph"/>
        <w:spacing w:line="360" w:lineRule="auto"/>
        <w:ind w:left="1560"/>
        <w:rPr>
          <w:u w:val="single"/>
        </w:rPr>
      </w:pPr>
      <w:r w:rsidRPr="0068381E">
        <w:rPr>
          <w:u w:val="single"/>
        </w:rPr>
        <w:t>Reagent</w:t>
      </w:r>
      <w:r w:rsidRPr="0068381E">
        <w:rPr>
          <w:u w:val="single"/>
        </w:rPr>
        <w:tab/>
      </w:r>
      <w:r w:rsidRPr="0068381E">
        <w:rPr>
          <w:u w:val="single"/>
        </w:rPr>
        <w:tab/>
      </w:r>
      <w:r w:rsidRPr="0068381E">
        <w:rPr>
          <w:u w:val="single"/>
        </w:rPr>
        <w:tab/>
        <w:t>1x</w:t>
      </w:r>
    </w:p>
    <w:p w14:paraId="58F6A063" w14:textId="77777777" w:rsidR="0028111E" w:rsidRDefault="0028111E" w:rsidP="0028111E">
      <w:pPr>
        <w:pStyle w:val="ListParagraph"/>
        <w:spacing w:line="360" w:lineRule="auto"/>
        <w:ind w:left="1560"/>
      </w:pPr>
      <w:r>
        <w:t>H2O</w:t>
      </w:r>
      <w:r>
        <w:tab/>
      </w:r>
      <w:r>
        <w:tab/>
      </w:r>
      <w:r>
        <w:tab/>
      </w:r>
      <w:r>
        <w:tab/>
        <w:t>9.5ul</w:t>
      </w:r>
    </w:p>
    <w:p w14:paraId="0873E84F" w14:textId="77777777" w:rsidR="0028111E" w:rsidRDefault="0028111E" w:rsidP="0028111E">
      <w:pPr>
        <w:pStyle w:val="ListParagraph"/>
        <w:spacing w:line="360" w:lineRule="auto"/>
        <w:ind w:left="1560"/>
      </w:pPr>
      <w:r>
        <w:t xml:space="preserve">10x </w:t>
      </w:r>
      <w:proofErr w:type="spellStart"/>
      <w:r>
        <w:t>ExTaq</w:t>
      </w:r>
      <w:proofErr w:type="spellEnd"/>
      <w:r>
        <w:t xml:space="preserve"> Buffer</w:t>
      </w:r>
      <w:r>
        <w:tab/>
      </w:r>
      <w:r>
        <w:tab/>
        <w:t>2ul</w:t>
      </w:r>
    </w:p>
    <w:p w14:paraId="61A3D937" w14:textId="77777777" w:rsidR="0028111E" w:rsidRDefault="0028111E" w:rsidP="0028111E">
      <w:pPr>
        <w:pStyle w:val="ListParagraph"/>
        <w:spacing w:line="360" w:lineRule="auto"/>
        <w:ind w:left="1560"/>
      </w:pPr>
      <w:r>
        <w:t xml:space="preserve">10mM </w:t>
      </w:r>
      <w:proofErr w:type="spellStart"/>
      <w:r>
        <w:t>dNTPs</w:t>
      </w:r>
      <w:proofErr w:type="spellEnd"/>
      <w:r>
        <w:tab/>
      </w:r>
      <w:r>
        <w:tab/>
        <w:t>0.5ul</w:t>
      </w:r>
    </w:p>
    <w:p w14:paraId="65D10DDC" w14:textId="77777777" w:rsidR="0028111E" w:rsidRDefault="0028111E" w:rsidP="0028111E">
      <w:pPr>
        <w:pStyle w:val="ListParagraph"/>
        <w:spacing w:line="360" w:lineRule="auto"/>
        <w:ind w:left="1560"/>
      </w:pPr>
      <w:proofErr w:type="spellStart"/>
      <w:r>
        <w:t>ExTaq</w:t>
      </w:r>
      <w:proofErr w:type="spellEnd"/>
      <w:r>
        <w:t xml:space="preserve"> HS</w:t>
      </w:r>
      <w:r>
        <w:tab/>
      </w:r>
      <w:r>
        <w:tab/>
      </w:r>
      <w:r>
        <w:tab/>
        <w:t>0.1ul</w:t>
      </w:r>
    </w:p>
    <w:p w14:paraId="200DACEE" w14:textId="77777777" w:rsidR="0028111E" w:rsidRPr="00CF06C8" w:rsidRDefault="0028111E" w:rsidP="0028111E">
      <w:pPr>
        <w:pStyle w:val="ListParagraph"/>
        <w:spacing w:line="360" w:lineRule="auto"/>
        <w:ind w:left="1560"/>
        <w:rPr>
          <w:u w:val="single"/>
        </w:rPr>
      </w:pPr>
      <w:r w:rsidRPr="00CF06C8">
        <w:rPr>
          <w:u w:val="single"/>
        </w:rPr>
        <w:t>PFU</w:t>
      </w:r>
      <w:r>
        <w:rPr>
          <w:u w:val="single"/>
        </w:rPr>
        <w:tab/>
      </w:r>
      <w:r>
        <w:rPr>
          <w:u w:val="single"/>
        </w:rPr>
        <w:tab/>
      </w:r>
      <w:r>
        <w:rPr>
          <w:u w:val="single"/>
        </w:rPr>
        <w:tab/>
      </w:r>
      <w:r>
        <w:rPr>
          <w:u w:val="single"/>
        </w:rPr>
        <w:tab/>
        <w:t>0.1</w:t>
      </w:r>
      <w:r w:rsidRPr="00CF06C8">
        <w:rPr>
          <w:u w:val="single"/>
        </w:rPr>
        <w:t>ul</w:t>
      </w:r>
    </w:p>
    <w:p w14:paraId="47AFF18A" w14:textId="77777777" w:rsidR="0028111E" w:rsidRDefault="0028111E" w:rsidP="0028111E">
      <w:pPr>
        <w:pStyle w:val="ListParagraph"/>
        <w:spacing w:line="360" w:lineRule="auto"/>
        <w:ind w:left="1560"/>
      </w:pPr>
      <w:r>
        <w:t>Total:</w:t>
      </w:r>
      <w:r>
        <w:tab/>
      </w:r>
      <w:r>
        <w:tab/>
      </w:r>
      <w:r>
        <w:tab/>
      </w:r>
      <w:r>
        <w:tab/>
        <w:t xml:space="preserve">12ul/rxn </w:t>
      </w:r>
      <w:r w:rsidRPr="00CF06C8">
        <w:rPr>
          <w:b/>
        </w:rPr>
        <w:t>plus</w:t>
      </w:r>
      <w:r>
        <w:t xml:space="preserve"> </w:t>
      </w:r>
    </w:p>
    <w:p w14:paraId="43D2151F" w14:textId="77777777" w:rsidR="0028111E" w:rsidRDefault="0028111E" w:rsidP="0028111E">
      <w:pPr>
        <w:pStyle w:val="ListParagraph"/>
        <w:spacing w:line="360" w:lineRule="auto"/>
        <w:ind w:left="3720" w:firstLine="600"/>
      </w:pPr>
      <w:r>
        <w:t>3ul of 1uM barcoded Forward primer</w:t>
      </w:r>
    </w:p>
    <w:p w14:paraId="6D8125DE" w14:textId="77777777" w:rsidR="0028111E" w:rsidRDefault="0028111E" w:rsidP="0028111E">
      <w:pPr>
        <w:spacing w:line="360" w:lineRule="auto"/>
        <w:ind w:left="1560"/>
      </w:pPr>
      <w:r>
        <w:rPr>
          <w:b/>
        </w:rPr>
        <w:tab/>
      </w:r>
      <w:r>
        <w:rPr>
          <w:b/>
        </w:rPr>
        <w:tab/>
      </w:r>
      <w:r>
        <w:rPr>
          <w:b/>
        </w:rPr>
        <w:tab/>
      </w:r>
      <w:r>
        <w:rPr>
          <w:b/>
        </w:rPr>
        <w:tab/>
      </w:r>
      <w:r>
        <w:t>3ul of 1uM barcoded Reverse primer</w:t>
      </w:r>
    </w:p>
    <w:p w14:paraId="0E96AD2A" w14:textId="77777777" w:rsidR="0028111E" w:rsidRPr="00CF06C8" w:rsidRDefault="0028111E" w:rsidP="0028111E">
      <w:pPr>
        <w:spacing w:line="360" w:lineRule="auto"/>
        <w:ind w:left="1560"/>
      </w:pPr>
      <w:r>
        <w:tab/>
      </w:r>
      <w:r>
        <w:tab/>
      </w:r>
      <w:r>
        <w:tab/>
      </w:r>
      <w:r>
        <w:tab/>
        <w:t>2ul of 10ng/ul template</w:t>
      </w:r>
    </w:p>
    <w:p w14:paraId="457DCCF2" w14:textId="77777777" w:rsidR="0028111E" w:rsidRPr="0056331C" w:rsidRDefault="0028111E" w:rsidP="0028111E">
      <w:pPr>
        <w:spacing w:line="360" w:lineRule="auto"/>
        <w:ind w:left="1560"/>
        <w:rPr>
          <w:b/>
        </w:rPr>
      </w:pPr>
      <w:r>
        <w:rPr>
          <w:b/>
        </w:rPr>
        <w:t>Barcode</w:t>
      </w:r>
      <w:r w:rsidRPr="0056331C">
        <w:rPr>
          <w:b/>
        </w:rPr>
        <w:t xml:space="preserve"> PCR Profile</w:t>
      </w:r>
    </w:p>
    <w:p w14:paraId="062C2B98" w14:textId="77777777" w:rsidR="0028111E" w:rsidRPr="0056331C" w:rsidRDefault="0028111E" w:rsidP="0028111E">
      <w:pPr>
        <w:spacing w:line="360" w:lineRule="auto"/>
        <w:ind w:left="1560"/>
        <w:rPr>
          <w:u w:val="single"/>
        </w:rPr>
      </w:pPr>
      <w:r>
        <w:rPr>
          <w:u w:val="single"/>
        </w:rPr>
        <w:t>95</w:t>
      </w:r>
      <w:r w:rsidRPr="0056331C">
        <w:rPr>
          <w:u w:val="single"/>
        </w:rPr>
        <w:t>°C for 5min</w:t>
      </w:r>
    </w:p>
    <w:p w14:paraId="67912B3A" w14:textId="77777777" w:rsidR="0028111E" w:rsidRDefault="0028111E" w:rsidP="0028111E">
      <w:pPr>
        <w:spacing w:line="360" w:lineRule="auto"/>
        <w:ind w:left="1560"/>
      </w:pPr>
      <w:r>
        <w:t>4x</w:t>
      </w:r>
      <w:r>
        <w:tab/>
        <w:t>95°C for 40s</w:t>
      </w:r>
    </w:p>
    <w:p w14:paraId="47343513" w14:textId="77777777" w:rsidR="0028111E" w:rsidRDefault="0028111E" w:rsidP="0028111E">
      <w:pPr>
        <w:spacing w:line="360" w:lineRule="auto"/>
        <w:ind w:left="1560"/>
      </w:pPr>
      <w:r>
        <w:tab/>
        <w:t>59°C for 2min</w:t>
      </w:r>
    </w:p>
    <w:p w14:paraId="38E4EE0C" w14:textId="77777777" w:rsidR="0028111E" w:rsidRPr="0056331C" w:rsidRDefault="0028111E" w:rsidP="0028111E">
      <w:pPr>
        <w:spacing w:line="360" w:lineRule="auto"/>
        <w:ind w:left="1560"/>
        <w:rPr>
          <w:u w:val="single"/>
        </w:rPr>
      </w:pPr>
      <w:r w:rsidRPr="0056331C">
        <w:rPr>
          <w:u w:val="single"/>
        </w:rPr>
        <w:tab/>
        <w:t>72°C for 1min</w:t>
      </w:r>
    </w:p>
    <w:p w14:paraId="418D1B86" w14:textId="77777777" w:rsidR="0028111E" w:rsidRDefault="0028111E" w:rsidP="0028111E">
      <w:pPr>
        <w:pStyle w:val="ListParagraph"/>
        <w:ind w:left="1440" w:firstLine="720"/>
      </w:pPr>
      <w:r>
        <w:t>72°C for 10min</w:t>
      </w:r>
      <w:r>
        <w:tab/>
      </w:r>
    </w:p>
    <w:p w14:paraId="5D65C35D" w14:textId="77777777" w:rsidR="0028111E" w:rsidRDefault="0028111E" w:rsidP="0028111E">
      <w:pPr>
        <w:pStyle w:val="ListParagraph"/>
        <w:ind w:left="1440" w:firstLine="720"/>
      </w:pPr>
    </w:p>
    <w:p w14:paraId="24049EE7" w14:textId="77777777" w:rsidR="0028111E" w:rsidRDefault="0028111E" w:rsidP="0028111E">
      <w:pPr>
        <w:pStyle w:val="ListParagraph"/>
        <w:numPr>
          <w:ilvl w:val="0"/>
          <w:numId w:val="1"/>
        </w:numPr>
        <w:spacing w:line="360" w:lineRule="auto"/>
        <w:ind w:left="714" w:hanging="357"/>
      </w:pPr>
      <w:r>
        <w:t>Check all samples on gel (can add up to 1-2 more cycles to achieve band)</w:t>
      </w:r>
    </w:p>
    <w:p w14:paraId="6050CEC5" w14:textId="77777777" w:rsidR="0028111E" w:rsidRDefault="0028111E" w:rsidP="0028111E">
      <w:pPr>
        <w:pStyle w:val="ListParagraph"/>
        <w:numPr>
          <w:ilvl w:val="0"/>
          <w:numId w:val="1"/>
        </w:numPr>
        <w:spacing w:line="360" w:lineRule="auto"/>
        <w:ind w:left="714" w:hanging="357"/>
      </w:pPr>
      <w:r>
        <w:t>Once all samples run on same gel – “eyeball” product and decide how much to pool into final sample  - we start with 5ul per sample and if one lane is 2x less bright, we add 10ul of it to the pooled sample tube, etc.</w:t>
      </w:r>
    </w:p>
    <w:p w14:paraId="17194704" w14:textId="77777777" w:rsidR="0028111E" w:rsidRDefault="0028111E" w:rsidP="0028111E">
      <w:pPr>
        <w:pStyle w:val="ListParagraph"/>
        <w:numPr>
          <w:ilvl w:val="0"/>
          <w:numId w:val="1"/>
        </w:numPr>
        <w:spacing w:line="360" w:lineRule="auto"/>
        <w:ind w:left="714" w:hanging="357"/>
      </w:pPr>
      <w:r>
        <w:t xml:space="preserve">Clean amplified samples using PCR </w:t>
      </w:r>
      <w:proofErr w:type="gramStart"/>
      <w:r>
        <w:t>clean-up</w:t>
      </w:r>
      <w:proofErr w:type="gramEnd"/>
      <w:r>
        <w:t xml:space="preserve">. Elute with 40 </w:t>
      </w:r>
      <w:proofErr w:type="spellStart"/>
      <w:r>
        <w:t>ul</w:t>
      </w:r>
      <w:proofErr w:type="spellEnd"/>
      <w:r>
        <w:t xml:space="preserve">. </w:t>
      </w:r>
    </w:p>
    <w:p w14:paraId="3FC62A10" w14:textId="77777777" w:rsidR="0028111E" w:rsidRPr="009B6DD5" w:rsidRDefault="0028111E" w:rsidP="0028111E">
      <w:pPr>
        <w:pStyle w:val="ListParagraph"/>
        <w:numPr>
          <w:ilvl w:val="0"/>
          <w:numId w:val="1"/>
        </w:numPr>
        <w:spacing w:line="360" w:lineRule="auto"/>
        <w:ind w:left="714" w:hanging="357"/>
      </w:pPr>
      <w:r>
        <w:t>Run 20-40ul of eluted sample on gel.  There should be a single band at your desired product size. We use SYBR green dye and illuminate on a blue light box.</w:t>
      </w:r>
    </w:p>
    <w:p w14:paraId="304877D6" w14:textId="77777777" w:rsidR="0028111E" w:rsidRDefault="0028111E" w:rsidP="0028111E">
      <w:pPr>
        <w:pStyle w:val="ListParagraph"/>
        <w:numPr>
          <w:ilvl w:val="0"/>
          <w:numId w:val="1"/>
        </w:numPr>
        <w:spacing w:line="360" w:lineRule="auto"/>
        <w:ind w:left="714" w:hanging="357"/>
      </w:pPr>
      <w:r>
        <w:t xml:space="preserve">Cut out band (target in this case is ~500 </w:t>
      </w:r>
      <w:proofErr w:type="spellStart"/>
      <w:r>
        <w:t>bp</w:t>
      </w:r>
      <w:proofErr w:type="spellEnd"/>
      <w:r>
        <w:t xml:space="preserve">), soak in 10-20ul </w:t>
      </w:r>
      <w:proofErr w:type="spellStart"/>
      <w:r>
        <w:t>milli</w:t>
      </w:r>
      <w:proofErr w:type="spellEnd"/>
      <w:r>
        <w:t>-Q (or other nuclease free) H2O overnight at +4C OR use a commercial gel extraction kit</w:t>
      </w:r>
    </w:p>
    <w:p w14:paraId="672A2648" w14:textId="77777777" w:rsidR="0028111E" w:rsidRDefault="0028111E" w:rsidP="0028111E">
      <w:pPr>
        <w:pStyle w:val="ListParagraph"/>
        <w:numPr>
          <w:ilvl w:val="0"/>
          <w:numId w:val="1"/>
        </w:numPr>
        <w:spacing w:line="360" w:lineRule="auto"/>
        <w:ind w:left="714" w:hanging="357"/>
      </w:pPr>
      <w:r>
        <w:t>Remove liquid =&gt; Sample is ready to be sequenced</w:t>
      </w:r>
    </w:p>
    <w:p w14:paraId="570B7451" w14:textId="77777777" w:rsidR="0028111E" w:rsidRDefault="0028111E" w:rsidP="0028111E">
      <w:pPr>
        <w:pStyle w:val="ListParagraph"/>
        <w:spacing w:line="360" w:lineRule="auto"/>
        <w:ind w:left="714"/>
      </w:pPr>
    </w:p>
    <w:p w14:paraId="6D7A314C" w14:textId="77777777" w:rsidR="0028111E" w:rsidRDefault="0028111E" w:rsidP="0028111E">
      <w:pPr>
        <w:spacing w:line="360" w:lineRule="auto"/>
      </w:pPr>
    </w:p>
    <w:p w14:paraId="03C223B4" w14:textId="77777777" w:rsidR="0028111E" w:rsidRDefault="0028111E" w:rsidP="0028111E">
      <w:pPr>
        <w:spacing w:line="360" w:lineRule="auto"/>
        <w:rPr>
          <w:b/>
        </w:rPr>
      </w:pPr>
      <w:r>
        <w:rPr>
          <w:b/>
        </w:rPr>
        <w:t>Example Primer Sequences</w:t>
      </w:r>
    </w:p>
    <w:p w14:paraId="49E063DE" w14:textId="77777777" w:rsidR="0028111E" w:rsidRPr="00444825" w:rsidRDefault="0028111E" w:rsidP="0028111E">
      <w:pPr>
        <w:spacing w:line="360" w:lineRule="auto"/>
      </w:pPr>
      <w:r>
        <w:t xml:space="preserve">It’s fairly simple to create your own barcoded primers.  The target </w:t>
      </w:r>
      <w:proofErr w:type="spellStart"/>
      <w:r>
        <w:t>amplicon</w:t>
      </w:r>
      <w:proofErr w:type="spellEnd"/>
      <w:r>
        <w:t xml:space="preserve"> primers are slightly modified to include a linker that any of the remaining barcode primers can bind to.  Barcodes can then be used for any </w:t>
      </w:r>
      <w:proofErr w:type="spellStart"/>
      <w:r>
        <w:t>amplicon</w:t>
      </w:r>
      <w:proofErr w:type="spellEnd"/>
      <w:r>
        <w:t xml:space="preserve"> target, so long as </w:t>
      </w:r>
      <w:proofErr w:type="spellStart"/>
      <w:r>
        <w:t>amplicon</w:t>
      </w:r>
      <w:proofErr w:type="spellEnd"/>
      <w:r>
        <w:t xml:space="preserve"> primers are properly modified. Dual barcoding is cost efficient –more samples with less barcodes – ex. 20 forward and 20 reverse barcodes can label up to 400 unique samples.  See </w:t>
      </w:r>
      <w:hyperlink r:id="rId6" w:history="1">
        <w:r w:rsidRPr="001D2174">
          <w:rPr>
            <w:rStyle w:val="Hyperlink"/>
          </w:rPr>
          <w:t>https://wikis.utexas.edu/display/GSAF/Illumina+-+all+flavors</w:t>
        </w:r>
      </w:hyperlink>
      <w:r>
        <w:t xml:space="preserve"> for more primer examples and barcodes.</w:t>
      </w:r>
    </w:p>
    <w:tbl>
      <w:tblPr>
        <w:tblpPr w:leftFromText="181" w:rightFromText="181" w:vertAnchor="page" w:horzAnchor="page" w:tblpX="1450" w:tblpY="7025"/>
        <w:tblOverlap w:val="never"/>
        <w:tblW w:w="9092" w:type="dxa"/>
        <w:tblLook w:val="0000" w:firstRow="0" w:lastRow="0" w:firstColumn="0" w:lastColumn="0" w:noHBand="0" w:noVBand="0"/>
      </w:tblPr>
      <w:tblGrid>
        <w:gridCol w:w="1863"/>
        <w:gridCol w:w="1137"/>
        <w:gridCol w:w="6092"/>
      </w:tblGrid>
      <w:tr w:rsidR="0028111E" w:rsidRPr="00444825" w14:paraId="737428F0" w14:textId="77777777">
        <w:trPr>
          <w:trHeight w:val="510"/>
        </w:trPr>
        <w:tc>
          <w:tcPr>
            <w:tcW w:w="1863" w:type="dxa"/>
            <w:tcBorders>
              <w:top w:val="nil"/>
              <w:left w:val="nil"/>
              <w:bottom w:val="nil"/>
              <w:right w:val="nil"/>
            </w:tcBorders>
            <w:shd w:val="clear" w:color="auto" w:fill="auto"/>
            <w:noWrap/>
            <w:vAlign w:val="center"/>
          </w:tcPr>
          <w:p w14:paraId="40640D52" w14:textId="77777777" w:rsidR="0028111E" w:rsidRPr="00576B27" w:rsidRDefault="0028111E" w:rsidP="0028111E">
            <w:pPr>
              <w:rPr>
                <w:rFonts w:ascii="Verdana" w:hAnsi="Verdana"/>
                <w:b/>
                <w:sz w:val="20"/>
                <w:szCs w:val="20"/>
              </w:rPr>
            </w:pPr>
            <w:r w:rsidRPr="00576B27">
              <w:rPr>
                <w:rFonts w:ascii="Verdana" w:hAnsi="Verdana"/>
                <w:b/>
                <w:sz w:val="20"/>
                <w:szCs w:val="20"/>
              </w:rPr>
              <w:t>Primer Name</w:t>
            </w:r>
          </w:p>
        </w:tc>
        <w:tc>
          <w:tcPr>
            <w:tcW w:w="1137" w:type="dxa"/>
            <w:tcBorders>
              <w:top w:val="nil"/>
              <w:left w:val="nil"/>
              <w:bottom w:val="nil"/>
              <w:right w:val="nil"/>
            </w:tcBorders>
            <w:shd w:val="clear" w:color="auto" w:fill="auto"/>
            <w:noWrap/>
            <w:vAlign w:val="center"/>
          </w:tcPr>
          <w:p w14:paraId="595FDC2D" w14:textId="77777777" w:rsidR="0028111E" w:rsidRPr="00576B27" w:rsidRDefault="0028111E" w:rsidP="0028111E">
            <w:pPr>
              <w:rPr>
                <w:rFonts w:ascii="Verdana" w:hAnsi="Verdana"/>
                <w:b/>
                <w:sz w:val="20"/>
                <w:szCs w:val="20"/>
              </w:rPr>
            </w:pPr>
            <w:r w:rsidRPr="00576B27">
              <w:rPr>
                <w:rFonts w:ascii="Verdana" w:hAnsi="Verdana"/>
                <w:b/>
                <w:sz w:val="20"/>
                <w:szCs w:val="20"/>
              </w:rPr>
              <w:t>Barcode</w:t>
            </w:r>
          </w:p>
        </w:tc>
        <w:tc>
          <w:tcPr>
            <w:tcW w:w="6092" w:type="dxa"/>
            <w:tcBorders>
              <w:top w:val="nil"/>
              <w:left w:val="nil"/>
              <w:bottom w:val="nil"/>
              <w:right w:val="nil"/>
            </w:tcBorders>
            <w:shd w:val="clear" w:color="auto" w:fill="auto"/>
            <w:noWrap/>
            <w:vAlign w:val="center"/>
          </w:tcPr>
          <w:p w14:paraId="4D8E9EF0" w14:textId="77777777" w:rsidR="0028111E" w:rsidRPr="005E24E9" w:rsidRDefault="0028111E" w:rsidP="0028111E">
            <w:pPr>
              <w:jc w:val="center"/>
              <w:rPr>
                <w:rFonts w:ascii="Verdana" w:hAnsi="Verdana"/>
                <w:color w:val="DD0806"/>
                <w:sz w:val="20"/>
                <w:szCs w:val="20"/>
                <w:u w:val="single"/>
              </w:rPr>
            </w:pPr>
            <w:r w:rsidRPr="005E24E9">
              <w:rPr>
                <w:rFonts w:ascii="Verdana" w:hAnsi="Verdana"/>
                <w:color w:val="FF6600"/>
                <w:sz w:val="20"/>
                <w:szCs w:val="20"/>
                <w:u w:val="single"/>
              </w:rPr>
              <w:t xml:space="preserve">Adaptor </w:t>
            </w:r>
            <w:r w:rsidRPr="005E24E9">
              <w:rPr>
                <w:rFonts w:ascii="Verdana" w:hAnsi="Verdana"/>
                <w:sz w:val="20"/>
                <w:szCs w:val="20"/>
                <w:u w:val="single"/>
              </w:rPr>
              <w:t xml:space="preserve">+ Linker + </w:t>
            </w:r>
            <w:proofErr w:type="spellStart"/>
            <w:r w:rsidRPr="005E24E9">
              <w:rPr>
                <w:rFonts w:ascii="Verdana" w:hAnsi="Verdana"/>
                <w:b/>
                <w:color w:val="000000"/>
                <w:sz w:val="20"/>
                <w:szCs w:val="20"/>
                <w:u w:val="single"/>
              </w:rPr>
              <w:t>Pochon</w:t>
            </w:r>
            <w:proofErr w:type="spellEnd"/>
            <w:r w:rsidRPr="005E24E9">
              <w:rPr>
                <w:rFonts w:ascii="Verdana" w:hAnsi="Verdana"/>
                <w:b/>
                <w:color w:val="000000"/>
                <w:sz w:val="20"/>
                <w:szCs w:val="20"/>
                <w:u w:val="single"/>
              </w:rPr>
              <w:t xml:space="preserve"> ITS2 Forward Primer</w:t>
            </w:r>
          </w:p>
        </w:tc>
      </w:tr>
      <w:tr w:rsidR="0028111E" w:rsidRPr="00444825" w14:paraId="21A34839" w14:textId="77777777">
        <w:trPr>
          <w:trHeight w:val="510"/>
        </w:trPr>
        <w:tc>
          <w:tcPr>
            <w:tcW w:w="1863" w:type="dxa"/>
            <w:tcBorders>
              <w:top w:val="nil"/>
              <w:left w:val="nil"/>
              <w:bottom w:val="nil"/>
              <w:right w:val="nil"/>
            </w:tcBorders>
            <w:shd w:val="clear" w:color="auto" w:fill="auto"/>
            <w:noWrap/>
            <w:vAlign w:val="center"/>
          </w:tcPr>
          <w:p w14:paraId="4A537187" w14:textId="77777777" w:rsidR="0028111E" w:rsidRPr="005E24E9" w:rsidRDefault="0028111E" w:rsidP="0028111E">
            <w:pPr>
              <w:jc w:val="center"/>
              <w:rPr>
                <w:rFonts w:ascii="Verdana" w:hAnsi="Verdana"/>
                <w:sz w:val="20"/>
                <w:szCs w:val="20"/>
              </w:rPr>
            </w:pPr>
            <w:r w:rsidRPr="005E24E9">
              <w:rPr>
                <w:rFonts w:ascii="Verdana" w:hAnsi="Verdana"/>
                <w:sz w:val="20"/>
                <w:szCs w:val="20"/>
              </w:rPr>
              <w:t>ITS2-F-miseq</w:t>
            </w:r>
          </w:p>
          <w:p w14:paraId="7E372912" w14:textId="77777777" w:rsidR="0028111E" w:rsidRPr="00444825" w:rsidRDefault="0028111E" w:rsidP="0028111E">
            <w:pPr>
              <w:jc w:val="center"/>
              <w:rPr>
                <w:rFonts w:ascii="Verdana" w:hAnsi="Verdana"/>
                <w:sz w:val="20"/>
                <w:szCs w:val="20"/>
              </w:rPr>
            </w:pPr>
          </w:p>
        </w:tc>
        <w:tc>
          <w:tcPr>
            <w:tcW w:w="1137" w:type="dxa"/>
            <w:tcBorders>
              <w:top w:val="nil"/>
              <w:left w:val="nil"/>
              <w:bottom w:val="nil"/>
              <w:right w:val="nil"/>
            </w:tcBorders>
            <w:shd w:val="clear" w:color="auto" w:fill="auto"/>
            <w:noWrap/>
            <w:vAlign w:val="center"/>
          </w:tcPr>
          <w:p w14:paraId="252FA05C" w14:textId="77777777" w:rsidR="0028111E" w:rsidRPr="00444825" w:rsidRDefault="0028111E" w:rsidP="0028111E">
            <w:pPr>
              <w:jc w:val="center"/>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092" w:type="dxa"/>
            <w:tcBorders>
              <w:top w:val="nil"/>
              <w:left w:val="nil"/>
              <w:bottom w:val="nil"/>
              <w:right w:val="nil"/>
            </w:tcBorders>
            <w:shd w:val="clear" w:color="auto" w:fill="auto"/>
            <w:noWrap/>
            <w:vAlign w:val="center"/>
          </w:tcPr>
          <w:p w14:paraId="2F27B6F9" w14:textId="77777777" w:rsidR="0028111E" w:rsidRPr="005E24E9" w:rsidRDefault="0028111E" w:rsidP="0028111E">
            <w:pPr>
              <w:jc w:val="center"/>
              <w:rPr>
                <w:rFonts w:ascii="Verdana" w:hAnsi="Verdana"/>
                <w:color w:val="FFCC00"/>
                <w:sz w:val="20"/>
                <w:szCs w:val="20"/>
              </w:rPr>
            </w:pPr>
            <w:r w:rsidRPr="005E24E9">
              <w:rPr>
                <w:rFonts w:ascii="Verdana" w:hAnsi="Verdana"/>
                <w:color w:val="FF6600"/>
                <w:sz w:val="20"/>
                <w:szCs w:val="20"/>
              </w:rPr>
              <w:t xml:space="preserve">TCG </w:t>
            </w:r>
            <w:proofErr w:type="spellStart"/>
            <w:r w:rsidRPr="005E24E9">
              <w:rPr>
                <w:rFonts w:ascii="Verdana" w:hAnsi="Verdana"/>
                <w:color w:val="FF6600"/>
                <w:sz w:val="20"/>
                <w:szCs w:val="20"/>
              </w:rPr>
              <w:t>TCG</w:t>
            </w:r>
            <w:proofErr w:type="spellEnd"/>
            <w:r w:rsidRPr="005E24E9">
              <w:rPr>
                <w:rFonts w:ascii="Verdana" w:hAnsi="Verdana"/>
                <w:color w:val="FF6600"/>
                <w:sz w:val="20"/>
                <w:szCs w:val="20"/>
              </w:rPr>
              <w:t xml:space="preserve"> GCA GCG TC</w:t>
            </w:r>
            <w:r w:rsidRPr="005E24E9">
              <w:rPr>
                <w:rFonts w:ascii="Verdana" w:hAnsi="Verdana"/>
                <w:sz w:val="20"/>
                <w:szCs w:val="20"/>
              </w:rPr>
              <w:t xml:space="preserve">A GAT GTG TAT AAG AGA CAG </w:t>
            </w:r>
            <w:r w:rsidRPr="005E24E9">
              <w:rPr>
                <w:rFonts w:ascii="Verdana" w:hAnsi="Verdana"/>
                <w:b/>
                <w:bCs/>
                <w:sz w:val="20"/>
                <w:szCs w:val="20"/>
              </w:rPr>
              <w:t>GTGAATTGCAGAACTCCGTG</w:t>
            </w:r>
          </w:p>
        </w:tc>
      </w:tr>
      <w:tr w:rsidR="0028111E" w:rsidRPr="00444825" w14:paraId="11981161" w14:textId="77777777">
        <w:trPr>
          <w:trHeight w:val="510"/>
        </w:trPr>
        <w:tc>
          <w:tcPr>
            <w:tcW w:w="1863" w:type="dxa"/>
            <w:tcBorders>
              <w:top w:val="nil"/>
              <w:left w:val="nil"/>
              <w:bottom w:val="nil"/>
              <w:right w:val="nil"/>
            </w:tcBorders>
            <w:shd w:val="clear" w:color="auto" w:fill="auto"/>
            <w:noWrap/>
            <w:vAlign w:val="center"/>
          </w:tcPr>
          <w:p w14:paraId="10167D6A" w14:textId="77777777" w:rsidR="0028111E" w:rsidRPr="00576B27" w:rsidRDefault="0028111E" w:rsidP="0028111E">
            <w:pPr>
              <w:jc w:val="center"/>
              <w:rPr>
                <w:rFonts w:ascii="Verdana" w:hAnsi="Verdana"/>
                <w:b/>
                <w:sz w:val="20"/>
                <w:szCs w:val="20"/>
              </w:rPr>
            </w:pPr>
          </w:p>
        </w:tc>
        <w:tc>
          <w:tcPr>
            <w:tcW w:w="1137" w:type="dxa"/>
            <w:tcBorders>
              <w:top w:val="nil"/>
              <w:left w:val="nil"/>
              <w:bottom w:val="nil"/>
              <w:right w:val="nil"/>
            </w:tcBorders>
            <w:shd w:val="clear" w:color="auto" w:fill="auto"/>
            <w:noWrap/>
            <w:vAlign w:val="center"/>
          </w:tcPr>
          <w:p w14:paraId="49D602A8" w14:textId="77777777" w:rsidR="0028111E" w:rsidRPr="00576B27" w:rsidRDefault="0028111E" w:rsidP="0028111E">
            <w:pPr>
              <w:jc w:val="center"/>
              <w:rPr>
                <w:rFonts w:ascii="Verdana" w:hAnsi="Verdana"/>
                <w:b/>
                <w:sz w:val="20"/>
                <w:szCs w:val="20"/>
              </w:rPr>
            </w:pPr>
          </w:p>
        </w:tc>
        <w:tc>
          <w:tcPr>
            <w:tcW w:w="6092" w:type="dxa"/>
            <w:tcBorders>
              <w:top w:val="nil"/>
              <w:left w:val="nil"/>
              <w:bottom w:val="nil"/>
              <w:right w:val="nil"/>
            </w:tcBorders>
            <w:shd w:val="clear" w:color="auto" w:fill="auto"/>
            <w:noWrap/>
            <w:vAlign w:val="center"/>
          </w:tcPr>
          <w:p w14:paraId="3230B4E2" w14:textId="77777777" w:rsidR="0028111E" w:rsidRPr="005E24E9" w:rsidRDefault="0028111E" w:rsidP="0028111E">
            <w:pPr>
              <w:jc w:val="center"/>
              <w:rPr>
                <w:rFonts w:ascii="Verdana" w:hAnsi="Verdana"/>
                <w:sz w:val="20"/>
                <w:szCs w:val="20"/>
                <w:u w:val="single"/>
              </w:rPr>
            </w:pPr>
            <w:r w:rsidRPr="005E24E9">
              <w:rPr>
                <w:rFonts w:ascii="Verdana" w:hAnsi="Verdana"/>
                <w:color w:val="FF6600"/>
                <w:sz w:val="20"/>
                <w:szCs w:val="20"/>
                <w:u w:val="single"/>
              </w:rPr>
              <w:t xml:space="preserve">Adaptor </w:t>
            </w:r>
            <w:r w:rsidRPr="005E24E9">
              <w:rPr>
                <w:rFonts w:ascii="Verdana" w:hAnsi="Verdana"/>
                <w:sz w:val="20"/>
                <w:szCs w:val="20"/>
                <w:u w:val="single"/>
              </w:rPr>
              <w:t xml:space="preserve">+ Linker + </w:t>
            </w:r>
            <w:proofErr w:type="spellStart"/>
            <w:r w:rsidRPr="005E24E9">
              <w:rPr>
                <w:rFonts w:ascii="Verdana" w:hAnsi="Verdana"/>
                <w:b/>
                <w:color w:val="000000"/>
                <w:sz w:val="20"/>
                <w:szCs w:val="20"/>
                <w:u w:val="single"/>
              </w:rPr>
              <w:t>Pochon</w:t>
            </w:r>
            <w:proofErr w:type="spellEnd"/>
            <w:r w:rsidRPr="005E24E9">
              <w:rPr>
                <w:rFonts w:ascii="Verdana" w:hAnsi="Verdana"/>
                <w:b/>
                <w:color w:val="000000"/>
                <w:sz w:val="20"/>
                <w:szCs w:val="20"/>
                <w:u w:val="single"/>
              </w:rPr>
              <w:t xml:space="preserve"> ITS2 Forward Primer</w:t>
            </w:r>
          </w:p>
        </w:tc>
      </w:tr>
      <w:tr w:rsidR="0028111E" w:rsidRPr="00576B27" w14:paraId="2A2DF550" w14:textId="77777777">
        <w:trPr>
          <w:trHeight w:val="510"/>
        </w:trPr>
        <w:tc>
          <w:tcPr>
            <w:tcW w:w="1863" w:type="dxa"/>
            <w:tcBorders>
              <w:top w:val="nil"/>
              <w:left w:val="nil"/>
              <w:bottom w:val="nil"/>
              <w:right w:val="nil"/>
            </w:tcBorders>
            <w:shd w:val="clear" w:color="auto" w:fill="auto"/>
            <w:noWrap/>
            <w:vAlign w:val="center"/>
          </w:tcPr>
          <w:p w14:paraId="11DF7076" w14:textId="77777777" w:rsidR="0028111E" w:rsidRPr="005E24E9" w:rsidRDefault="0028111E" w:rsidP="0028111E">
            <w:pPr>
              <w:jc w:val="center"/>
              <w:rPr>
                <w:rFonts w:ascii="Verdana" w:hAnsi="Verdana"/>
                <w:sz w:val="20"/>
                <w:szCs w:val="20"/>
              </w:rPr>
            </w:pPr>
            <w:r w:rsidRPr="005E24E9">
              <w:rPr>
                <w:rFonts w:ascii="Verdana" w:hAnsi="Verdana"/>
                <w:sz w:val="20"/>
                <w:szCs w:val="20"/>
              </w:rPr>
              <w:t>ITS2-R-miseq</w:t>
            </w:r>
          </w:p>
          <w:p w14:paraId="43EA1783" w14:textId="77777777" w:rsidR="0028111E" w:rsidRPr="00576B27" w:rsidRDefault="0028111E" w:rsidP="0028111E">
            <w:pPr>
              <w:jc w:val="center"/>
              <w:rPr>
                <w:rFonts w:ascii="Verdana" w:hAnsi="Verdana"/>
                <w:sz w:val="20"/>
                <w:szCs w:val="20"/>
              </w:rPr>
            </w:pPr>
          </w:p>
        </w:tc>
        <w:tc>
          <w:tcPr>
            <w:tcW w:w="1137" w:type="dxa"/>
            <w:tcBorders>
              <w:top w:val="nil"/>
              <w:left w:val="nil"/>
              <w:bottom w:val="nil"/>
              <w:right w:val="nil"/>
            </w:tcBorders>
            <w:shd w:val="clear" w:color="auto" w:fill="auto"/>
            <w:noWrap/>
            <w:vAlign w:val="center"/>
          </w:tcPr>
          <w:p w14:paraId="0694E2B9" w14:textId="77777777" w:rsidR="0028111E" w:rsidRPr="00576B27" w:rsidRDefault="0028111E" w:rsidP="0028111E">
            <w:pPr>
              <w:jc w:val="center"/>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092" w:type="dxa"/>
            <w:tcBorders>
              <w:top w:val="nil"/>
              <w:left w:val="nil"/>
              <w:bottom w:val="nil"/>
              <w:right w:val="nil"/>
            </w:tcBorders>
            <w:shd w:val="clear" w:color="auto" w:fill="auto"/>
            <w:noWrap/>
            <w:vAlign w:val="center"/>
          </w:tcPr>
          <w:p w14:paraId="18CA766D" w14:textId="77777777" w:rsidR="0028111E" w:rsidRPr="005E24E9" w:rsidRDefault="0028111E" w:rsidP="0028111E">
            <w:pPr>
              <w:jc w:val="center"/>
              <w:rPr>
                <w:rFonts w:ascii="Verdana" w:hAnsi="Verdana"/>
                <w:color w:val="FF6600"/>
                <w:sz w:val="20"/>
                <w:szCs w:val="20"/>
              </w:rPr>
            </w:pPr>
            <w:r w:rsidRPr="005E24E9">
              <w:rPr>
                <w:rFonts w:ascii="Verdana" w:hAnsi="Verdana"/>
                <w:color w:val="FF6600"/>
                <w:sz w:val="20"/>
                <w:szCs w:val="20"/>
              </w:rPr>
              <w:t>GTC TCG TGG GCT CGG</w:t>
            </w:r>
            <w:r w:rsidRPr="005E24E9">
              <w:rPr>
                <w:rFonts w:ascii="Verdana" w:hAnsi="Verdana"/>
                <w:sz w:val="20"/>
                <w:szCs w:val="20"/>
              </w:rPr>
              <w:t xml:space="preserve"> AGA TGT GTA TAA GAG ACAG </w:t>
            </w:r>
            <w:r w:rsidRPr="005E24E9">
              <w:rPr>
                <w:rFonts w:ascii="Verdana" w:hAnsi="Verdana"/>
                <w:b/>
                <w:bCs/>
                <w:sz w:val="20"/>
                <w:szCs w:val="20"/>
              </w:rPr>
              <w:t>CCTCCGCTTACTTATATGCTT</w:t>
            </w:r>
          </w:p>
        </w:tc>
      </w:tr>
      <w:tr w:rsidR="0028111E" w:rsidRPr="00576B27" w14:paraId="27067278" w14:textId="77777777">
        <w:trPr>
          <w:trHeight w:val="510"/>
        </w:trPr>
        <w:tc>
          <w:tcPr>
            <w:tcW w:w="1863" w:type="dxa"/>
            <w:tcBorders>
              <w:top w:val="nil"/>
              <w:left w:val="nil"/>
              <w:bottom w:val="nil"/>
              <w:right w:val="nil"/>
            </w:tcBorders>
            <w:shd w:val="clear" w:color="auto" w:fill="auto"/>
            <w:noWrap/>
            <w:vAlign w:val="center"/>
          </w:tcPr>
          <w:p w14:paraId="4028BD01" w14:textId="77777777" w:rsidR="0028111E" w:rsidRPr="005E24E9" w:rsidRDefault="0028111E" w:rsidP="0028111E">
            <w:pPr>
              <w:jc w:val="center"/>
              <w:rPr>
                <w:rFonts w:ascii="Verdana" w:hAnsi="Verdana"/>
                <w:sz w:val="20"/>
                <w:szCs w:val="20"/>
              </w:rPr>
            </w:pPr>
          </w:p>
        </w:tc>
        <w:tc>
          <w:tcPr>
            <w:tcW w:w="1137" w:type="dxa"/>
            <w:tcBorders>
              <w:top w:val="nil"/>
              <w:left w:val="nil"/>
              <w:bottom w:val="nil"/>
              <w:right w:val="nil"/>
            </w:tcBorders>
            <w:shd w:val="clear" w:color="auto" w:fill="auto"/>
            <w:noWrap/>
            <w:vAlign w:val="center"/>
          </w:tcPr>
          <w:p w14:paraId="75E79904" w14:textId="77777777" w:rsidR="0028111E" w:rsidRPr="00576B27" w:rsidRDefault="0028111E" w:rsidP="0028111E">
            <w:pPr>
              <w:jc w:val="center"/>
              <w:rPr>
                <w:rFonts w:ascii="Verdana" w:hAnsi="Verdana"/>
                <w:sz w:val="20"/>
                <w:szCs w:val="20"/>
              </w:rPr>
            </w:pPr>
          </w:p>
        </w:tc>
        <w:tc>
          <w:tcPr>
            <w:tcW w:w="6092" w:type="dxa"/>
            <w:tcBorders>
              <w:top w:val="nil"/>
              <w:left w:val="nil"/>
              <w:bottom w:val="nil"/>
              <w:right w:val="nil"/>
            </w:tcBorders>
            <w:shd w:val="clear" w:color="auto" w:fill="auto"/>
            <w:noWrap/>
            <w:vAlign w:val="center"/>
          </w:tcPr>
          <w:p w14:paraId="50E61D7F" w14:textId="77777777" w:rsidR="0028111E" w:rsidRPr="005E24E9" w:rsidRDefault="0028111E" w:rsidP="0028111E">
            <w:pPr>
              <w:jc w:val="center"/>
              <w:rPr>
                <w:rFonts w:ascii="Verdana" w:hAnsi="Verdana"/>
                <w:color w:val="FF6600"/>
                <w:sz w:val="20"/>
                <w:szCs w:val="20"/>
                <w:u w:val="single"/>
              </w:rPr>
            </w:pPr>
            <w:proofErr w:type="spellStart"/>
            <w:r w:rsidRPr="005E24E9">
              <w:rPr>
                <w:rFonts w:ascii="Verdana" w:hAnsi="Verdana"/>
                <w:color w:val="FF0000"/>
                <w:sz w:val="20"/>
                <w:szCs w:val="20"/>
                <w:u w:val="single"/>
              </w:rPr>
              <w:t>Illumina</w:t>
            </w:r>
            <w:proofErr w:type="spellEnd"/>
            <w:r>
              <w:rPr>
                <w:rFonts w:ascii="Verdana" w:hAnsi="Verdana"/>
                <w:color w:val="FF0000"/>
                <w:sz w:val="20"/>
                <w:szCs w:val="20"/>
                <w:u w:val="single"/>
              </w:rPr>
              <w:t xml:space="preserve"> (</w:t>
            </w:r>
            <w:proofErr w:type="spellStart"/>
            <w:r>
              <w:rPr>
                <w:rFonts w:ascii="Verdana" w:hAnsi="Verdana"/>
                <w:color w:val="FF0000"/>
                <w:sz w:val="20"/>
                <w:szCs w:val="20"/>
                <w:u w:val="single"/>
              </w:rPr>
              <w:t>Nextera</w:t>
            </w:r>
            <w:proofErr w:type="spellEnd"/>
            <w:r>
              <w:rPr>
                <w:rFonts w:ascii="Verdana" w:hAnsi="Verdana"/>
                <w:color w:val="FF0000"/>
                <w:sz w:val="20"/>
                <w:szCs w:val="20"/>
                <w:u w:val="single"/>
              </w:rPr>
              <w:t>)</w:t>
            </w:r>
            <w:r w:rsidRPr="005E24E9">
              <w:rPr>
                <w:rFonts w:ascii="Verdana" w:hAnsi="Verdana"/>
                <w:color w:val="FF0000"/>
                <w:sz w:val="20"/>
                <w:szCs w:val="20"/>
                <w:u w:val="single"/>
              </w:rPr>
              <w:t xml:space="preserve"> Primer </w:t>
            </w:r>
            <w:r w:rsidRPr="005E24E9">
              <w:rPr>
                <w:rFonts w:ascii="Verdana" w:hAnsi="Verdana"/>
                <w:sz w:val="20"/>
                <w:szCs w:val="20"/>
                <w:u w:val="single"/>
              </w:rPr>
              <w:t xml:space="preserve">+ </w:t>
            </w:r>
            <w:r w:rsidRPr="005E24E9">
              <w:rPr>
                <w:rFonts w:ascii="Verdana" w:hAnsi="Verdana"/>
                <w:color w:val="0000FF"/>
                <w:sz w:val="20"/>
                <w:szCs w:val="20"/>
                <w:u w:val="single"/>
              </w:rPr>
              <w:t>Barcode</w:t>
            </w:r>
            <w:r w:rsidRPr="005E24E9">
              <w:rPr>
                <w:rFonts w:ascii="Verdana" w:hAnsi="Verdana"/>
                <w:sz w:val="20"/>
                <w:szCs w:val="20"/>
                <w:u w:val="single"/>
              </w:rPr>
              <w:t xml:space="preserve"> + </w:t>
            </w:r>
            <w:r w:rsidRPr="005E24E9">
              <w:rPr>
                <w:rFonts w:ascii="Verdana" w:hAnsi="Verdana"/>
                <w:color w:val="FF6600"/>
                <w:sz w:val="20"/>
                <w:szCs w:val="20"/>
                <w:u w:val="single"/>
              </w:rPr>
              <w:t>Forward Adaptor</w:t>
            </w:r>
          </w:p>
        </w:tc>
      </w:tr>
      <w:tr w:rsidR="0028111E" w:rsidRPr="00576B27" w14:paraId="2CBAB918" w14:textId="77777777">
        <w:trPr>
          <w:trHeight w:val="510"/>
        </w:trPr>
        <w:tc>
          <w:tcPr>
            <w:tcW w:w="1863" w:type="dxa"/>
            <w:tcBorders>
              <w:top w:val="nil"/>
              <w:left w:val="nil"/>
              <w:bottom w:val="nil"/>
              <w:right w:val="nil"/>
            </w:tcBorders>
            <w:shd w:val="clear" w:color="auto" w:fill="auto"/>
            <w:noWrap/>
            <w:vAlign w:val="center"/>
          </w:tcPr>
          <w:p w14:paraId="3D623D8F" w14:textId="77777777" w:rsidR="0028111E" w:rsidRPr="005E24E9" w:rsidRDefault="0028111E" w:rsidP="0028111E">
            <w:pPr>
              <w:spacing w:before="2" w:after="2"/>
              <w:jc w:val="center"/>
              <w:rPr>
                <w:rFonts w:ascii="Verdana" w:hAnsi="Verdana"/>
                <w:sz w:val="20"/>
                <w:szCs w:val="20"/>
              </w:rPr>
            </w:pPr>
            <w:r w:rsidRPr="005E24E9">
              <w:rPr>
                <w:rFonts w:ascii="Verdana" w:hAnsi="Verdana"/>
                <w:sz w:val="20"/>
                <w:szCs w:val="20"/>
              </w:rPr>
              <w:t>Hyb_F13_i5</w:t>
            </w:r>
          </w:p>
          <w:p w14:paraId="7CE07A3A" w14:textId="77777777" w:rsidR="0028111E" w:rsidRPr="005E24E9" w:rsidRDefault="0028111E" w:rsidP="0028111E">
            <w:pPr>
              <w:spacing w:before="2" w:after="2"/>
              <w:jc w:val="center"/>
              <w:rPr>
                <w:rFonts w:ascii="Verdana" w:hAnsi="Verdana"/>
                <w:sz w:val="20"/>
                <w:szCs w:val="20"/>
              </w:rPr>
            </w:pPr>
          </w:p>
        </w:tc>
        <w:tc>
          <w:tcPr>
            <w:tcW w:w="1137" w:type="dxa"/>
            <w:tcBorders>
              <w:top w:val="nil"/>
              <w:left w:val="nil"/>
              <w:bottom w:val="nil"/>
              <w:right w:val="nil"/>
            </w:tcBorders>
            <w:shd w:val="clear" w:color="auto" w:fill="auto"/>
            <w:noWrap/>
            <w:vAlign w:val="center"/>
          </w:tcPr>
          <w:p w14:paraId="4ABDF6C2" w14:textId="77777777" w:rsidR="0028111E" w:rsidRPr="00576B27" w:rsidRDefault="0028111E" w:rsidP="0028111E">
            <w:pPr>
              <w:spacing w:before="2" w:after="2"/>
              <w:jc w:val="center"/>
              <w:rPr>
                <w:rFonts w:ascii="Verdana" w:hAnsi="Verdana"/>
                <w:sz w:val="20"/>
                <w:szCs w:val="20"/>
              </w:rPr>
            </w:pPr>
            <w:r w:rsidRPr="005E24E9">
              <w:rPr>
                <w:rFonts w:ascii="Verdana" w:hAnsi="Verdana"/>
                <w:color w:val="3366FF"/>
                <w:sz w:val="20"/>
                <w:szCs w:val="20"/>
              </w:rPr>
              <w:t>AGTCAA</w:t>
            </w:r>
          </w:p>
        </w:tc>
        <w:tc>
          <w:tcPr>
            <w:tcW w:w="6092" w:type="dxa"/>
            <w:tcBorders>
              <w:top w:val="nil"/>
              <w:left w:val="nil"/>
              <w:bottom w:val="nil"/>
              <w:right w:val="nil"/>
            </w:tcBorders>
            <w:shd w:val="clear" w:color="auto" w:fill="auto"/>
            <w:noWrap/>
            <w:vAlign w:val="center"/>
          </w:tcPr>
          <w:p w14:paraId="74B05BB2" w14:textId="77777777" w:rsidR="0028111E" w:rsidRPr="005E24E9" w:rsidRDefault="0028111E" w:rsidP="0028111E">
            <w:pPr>
              <w:spacing w:before="2" w:after="2"/>
              <w:jc w:val="center"/>
              <w:rPr>
                <w:rFonts w:ascii="Verdana" w:hAnsi="Verdana"/>
                <w:color w:val="DD0806"/>
                <w:sz w:val="20"/>
                <w:szCs w:val="20"/>
              </w:rPr>
            </w:pPr>
            <w:r w:rsidRPr="005E24E9">
              <w:rPr>
                <w:rFonts w:ascii="Verdana" w:hAnsi="Verdana"/>
                <w:color w:val="DD0806"/>
                <w:sz w:val="20"/>
                <w:szCs w:val="20"/>
              </w:rPr>
              <w:t xml:space="preserve">AAT GAT ACG GCG ACC </w:t>
            </w:r>
            <w:proofErr w:type="spellStart"/>
            <w:r w:rsidRPr="005E24E9">
              <w:rPr>
                <w:rFonts w:ascii="Verdana" w:hAnsi="Verdana"/>
                <w:color w:val="DD0806"/>
                <w:sz w:val="20"/>
                <w:szCs w:val="20"/>
              </w:rPr>
              <w:t>AC</w:t>
            </w:r>
            <w:r w:rsidRPr="005E24E9">
              <w:rPr>
                <w:rFonts w:ascii="Verdana" w:hAnsi="Verdana"/>
                <w:sz w:val="20"/>
                <w:szCs w:val="20"/>
              </w:rPr>
              <w:t>C</w:t>
            </w:r>
            <w:proofErr w:type="spellEnd"/>
            <w:r w:rsidRPr="005E24E9">
              <w:rPr>
                <w:rFonts w:ascii="Verdana" w:hAnsi="Verdana"/>
                <w:sz w:val="20"/>
                <w:szCs w:val="20"/>
              </w:rPr>
              <w:t xml:space="preserve"> GAG ATC TAC </w:t>
            </w:r>
            <w:proofErr w:type="gramStart"/>
            <w:r w:rsidRPr="005E24E9">
              <w:rPr>
                <w:rFonts w:ascii="Verdana" w:hAnsi="Verdana"/>
                <w:color w:val="000000"/>
                <w:sz w:val="20"/>
                <w:szCs w:val="20"/>
              </w:rPr>
              <w:t xml:space="preserve">AC  </w:t>
            </w:r>
            <w:r w:rsidRPr="005E24E9">
              <w:rPr>
                <w:rFonts w:ascii="Verdana" w:hAnsi="Verdana"/>
                <w:color w:val="3366FF"/>
                <w:sz w:val="20"/>
                <w:szCs w:val="20"/>
              </w:rPr>
              <w:t>AGTCAA</w:t>
            </w:r>
            <w:proofErr w:type="gramEnd"/>
            <w:r w:rsidRPr="005E24E9">
              <w:rPr>
                <w:rFonts w:ascii="Verdana" w:hAnsi="Verdana"/>
                <w:color w:val="3366FF"/>
                <w:sz w:val="20"/>
                <w:szCs w:val="20"/>
              </w:rPr>
              <w:t xml:space="preserve">  </w:t>
            </w:r>
            <w:r w:rsidRPr="005E24E9">
              <w:rPr>
                <w:rFonts w:ascii="Verdana" w:hAnsi="Verdana"/>
                <w:color w:val="FF6600"/>
                <w:sz w:val="20"/>
                <w:szCs w:val="20"/>
              </w:rPr>
              <w:t>T CGT CGG CAG CGT C</w:t>
            </w:r>
          </w:p>
        </w:tc>
      </w:tr>
      <w:tr w:rsidR="0028111E" w:rsidRPr="00576B27" w14:paraId="127780B2" w14:textId="77777777">
        <w:trPr>
          <w:trHeight w:val="510"/>
        </w:trPr>
        <w:tc>
          <w:tcPr>
            <w:tcW w:w="1863" w:type="dxa"/>
            <w:tcBorders>
              <w:top w:val="nil"/>
              <w:left w:val="nil"/>
              <w:bottom w:val="nil"/>
              <w:right w:val="nil"/>
            </w:tcBorders>
            <w:shd w:val="clear" w:color="auto" w:fill="auto"/>
            <w:noWrap/>
            <w:vAlign w:val="center"/>
          </w:tcPr>
          <w:p w14:paraId="125BAA42" w14:textId="77777777" w:rsidR="0028111E" w:rsidRPr="005E24E9" w:rsidRDefault="0028111E" w:rsidP="0028111E">
            <w:pPr>
              <w:jc w:val="center"/>
              <w:rPr>
                <w:rFonts w:ascii="Verdana" w:hAnsi="Verdana"/>
                <w:sz w:val="20"/>
                <w:szCs w:val="20"/>
              </w:rPr>
            </w:pPr>
          </w:p>
        </w:tc>
        <w:tc>
          <w:tcPr>
            <w:tcW w:w="1137" w:type="dxa"/>
            <w:tcBorders>
              <w:top w:val="nil"/>
              <w:left w:val="nil"/>
              <w:bottom w:val="nil"/>
              <w:right w:val="nil"/>
            </w:tcBorders>
            <w:shd w:val="clear" w:color="auto" w:fill="auto"/>
            <w:noWrap/>
            <w:vAlign w:val="center"/>
          </w:tcPr>
          <w:p w14:paraId="619F65F7" w14:textId="77777777" w:rsidR="0028111E" w:rsidRPr="00576B27" w:rsidRDefault="0028111E" w:rsidP="0028111E">
            <w:pPr>
              <w:jc w:val="center"/>
              <w:rPr>
                <w:rFonts w:ascii="Verdana" w:hAnsi="Verdana"/>
                <w:sz w:val="20"/>
                <w:szCs w:val="20"/>
              </w:rPr>
            </w:pPr>
          </w:p>
        </w:tc>
        <w:tc>
          <w:tcPr>
            <w:tcW w:w="6092" w:type="dxa"/>
            <w:tcBorders>
              <w:top w:val="nil"/>
              <w:left w:val="nil"/>
              <w:bottom w:val="nil"/>
              <w:right w:val="nil"/>
            </w:tcBorders>
            <w:shd w:val="clear" w:color="auto" w:fill="auto"/>
            <w:noWrap/>
            <w:vAlign w:val="center"/>
          </w:tcPr>
          <w:p w14:paraId="3B179337" w14:textId="77777777" w:rsidR="0028111E" w:rsidRPr="005E24E9" w:rsidRDefault="0028111E" w:rsidP="0028111E">
            <w:pPr>
              <w:jc w:val="center"/>
              <w:rPr>
                <w:rFonts w:ascii="Verdana" w:hAnsi="Verdana"/>
                <w:color w:val="FF6600"/>
                <w:sz w:val="20"/>
                <w:szCs w:val="20"/>
                <w:u w:val="single"/>
              </w:rPr>
            </w:pPr>
            <w:proofErr w:type="spellStart"/>
            <w:r w:rsidRPr="005E24E9">
              <w:rPr>
                <w:rFonts w:ascii="Verdana" w:hAnsi="Verdana"/>
                <w:color w:val="008000"/>
                <w:sz w:val="20"/>
                <w:szCs w:val="20"/>
                <w:u w:val="single"/>
              </w:rPr>
              <w:t>Illumina</w:t>
            </w:r>
            <w:proofErr w:type="spellEnd"/>
            <w:r>
              <w:rPr>
                <w:rFonts w:ascii="Verdana" w:hAnsi="Verdana"/>
                <w:color w:val="008000"/>
                <w:sz w:val="20"/>
                <w:szCs w:val="20"/>
                <w:u w:val="single"/>
              </w:rPr>
              <w:t xml:space="preserve"> (</w:t>
            </w:r>
            <w:proofErr w:type="spellStart"/>
            <w:r>
              <w:rPr>
                <w:rFonts w:ascii="Verdana" w:hAnsi="Verdana"/>
                <w:color w:val="008000"/>
                <w:sz w:val="20"/>
                <w:szCs w:val="20"/>
                <w:u w:val="single"/>
              </w:rPr>
              <w:t>Nextera</w:t>
            </w:r>
            <w:proofErr w:type="spellEnd"/>
            <w:r>
              <w:rPr>
                <w:rFonts w:ascii="Verdana" w:hAnsi="Verdana"/>
                <w:color w:val="008000"/>
                <w:sz w:val="20"/>
                <w:szCs w:val="20"/>
                <w:u w:val="single"/>
              </w:rPr>
              <w:t>)</w:t>
            </w:r>
            <w:r w:rsidRPr="005E24E9">
              <w:rPr>
                <w:rFonts w:ascii="Verdana" w:hAnsi="Verdana"/>
                <w:color w:val="008000"/>
                <w:sz w:val="20"/>
                <w:szCs w:val="20"/>
                <w:u w:val="single"/>
              </w:rPr>
              <w:t xml:space="preserve"> Primer</w:t>
            </w:r>
            <w:r w:rsidRPr="005E24E9">
              <w:rPr>
                <w:rFonts w:ascii="Verdana" w:hAnsi="Verdana"/>
                <w:color w:val="FF0000"/>
                <w:sz w:val="20"/>
                <w:szCs w:val="20"/>
                <w:u w:val="single"/>
              </w:rPr>
              <w:t xml:space="preserve"> </w:t>
            </w:r>
            <w:r w:rsidRPr="005E24E9">
              <w:rPr>
                <w:rFonts w:ascii="Verdana" w:hAnsi="Verdana"/>
                <w:sz w:val="20"/>
                <w:szCs w:val="20"/>
                <w:u w:val="single"/>
              </w:rPr>
              <w:t xml:space="preserve">+ </w:t>
            </w:r>
            <w:r w:rsidRPr="005E24E9">
              <w:rPr>
                <w:rFonts w:ascii="Verdana" w:hAnsi="Verdana"/>
                <w:color w:val="0000FF"/>
                <w:sz w:val="20"/>
                <w:szCs w:val="20"/>
                <w:u w:val="single"/>
              </w:rPr>
              <w:t>Barcode</w:t>
            </w:r>
            <w:r w:rsidRPr="005E24E9">
              <w:rPr>
                <w:rFonts w:ascii="Verdana" w:hAnsi="Verdana"/>
                <w:sz w:val="20"/>
                <w:szCs w:val="20"/>
                <w:u w:val="single"/>
              </w:rPr>
              <w:t xml:space="preserve"> + </w:t>
            </w:r>
            <w:r w:rsidRPr="005E24E9">
              <w:rPr>
                <w:rFonts w:ascii="Verdana" w:hAnsi="Verdana"/>
                <w:color w:val="FF6600"/>
                <w:sz w:val="20"/>
                <w:szCs w:val="20"/>
                <w:u w:val="single"/>
              </w:rPr>
              <w:t>Reverse Adaptor</w:t>
            </w:r>
          </w:p>
        </w:tc>
      </w:tr>
      <w:tr w:rsidR="0028111E" w:rsidRPr="00576B27" w14:paraId="4DD71E14" w14:textId="77777777">
        <w:trPr>
          <w:trHeight w:val="510"/>
        </w:trPr>
        <w:tc>
          <w:tcPr>
            <w:tcW w:w="1863" w:type="dxa"/>
            <w:tcBorders>
              <w:top w:val="nil"/>
              <w:left w:val="nil"/>
              <w:bottom w:val="nil"/>
              <w:right w:val="nil"/>
            </w:tcBorders>
            <w:shd w:val="clear" w:color="auto" w:fill="auto"/>
            <w:noWrap/>
            <w:vAlign w:val="center"/>
          </w:tcPr>
          <w:p w14:paraId="0D90ECBB" w14:textId="77777777" w:rsidR="0028111E" w:rsidRPr="005E24E9" w:rsidRDefault="0028111E" w:rsidP="0028111E">
            <w:pPr>
              <w:jc w:val="center"/>
              <w:rPr>
                <w:rFonts w:ascii="Verdana" w:hAnsi="Verdana"/>
                <w:sz w:val="20"/>
                <w:szCs w:val="20"/>
              </w:rPr>
            </w:pPr>
            <w:r w:rsidRPr="005E24E9">
              <w:rPr>
                <w:rFonts w:ascii="Verdana" w:hAnsi="Verdana"/>
                <w:sz w:val="20"/>
                <w:szCs w:val="20"/>
              </w:rPr>
              <w:t>Hyb_R43_i7</w:t>
            </w:r>
          </w:p>
          <w:p w14:paraId="0BD68107" w14:textId="77777777" w:rsidR="0028111E" w:rsidRPr="005E24E9" w:rsidRDefault="0028111E" w:rsidP="0028111E">
            <w:pPr>
              <w:jc w:val="center"/>
              <w:rPr>
                <w:rFonts w:ascii="Verdana" w:hAnsi="Verdana"/>
                <w:sz w:val="20"/>
                <w:szCs w:val="20"/>
              </w:rPr>
            </w:pPr>
          </w:p>
        </w:tc>
        <w:tc>
          <w:tcPr>
            <w:tcW w:w="1137" w:type="dxa"/>
            <w:tcBorders>
              <w:top w:val="nil"/>
              <w:left w:val="nil"/>
              <w:bottom w:val="nil"/>
              <w:right w:val="nil"/>
            </w:tcBorders>
            <w:shd w:val="clear" w:color="auto" w:fill="auto"/>
            <w:noWrap/>
            <w:vAlign w:val="center"/>
          </w:tcPr>
          <w:p w14:paraId="3F209AC5" w14:textId="77777777" w:rsidR="0028111E" w:rsidRPr="00576B27" w:rsidRDefault="0028111E" w:rsidP="0028111E">
            <w:pPr>
              <w:jc w:val="center"/>
              <w:rPr>
                <w:rFonts w:ascii="Verdana" w:hAnsi="Verdana"/>
                <w:sz w:val="20"/>
                <w:szCs w:val="20"/>
              </w:rPr>
            </w:pPr>
            <w:r w:rsidRPr="005E24E9">
              <w:rPr>
                <w:rFonts w:ascii="Verdana" w:hAnsi="Verdana"/>
                <w:color w:val="3366FF"/>
                <w:sz w:val="20"/>
                <w:szCs w:val="20"/>
              </w:rPr>
              <w:t>GCTGTA</w:t>
            </w:r>
          </w:p>
        </w:tc>
        <w:tc>
          <w:tcPr>
            <w:tcW w:w="6092" w:type="dxa"/>
            <w:tcBorders>
              <w:top w:val="nil"/>
              <w:left w:val="nil"/>
              <w:bottom w:val="nil"/>
              <w:right w:val="nil"/>
            </w:tcBorders>
            <w:shd w:val="clear" w:color="auto" w:fill="auto"/>
            <w:noWrap/>
            <w:vAlign w:val="center"/>
          </w:tcPr>
          <w:p w14:paraId="60DE5E5E" w14:textId="77777777" w:rsidR="0028111E" w:rsidRPr="005E24E9" w:rsidRDefault="0028111E" w:rsidP="0028111E">
            <w:pPr>
              <w:jc w:val="center"/>
              <w:rPr>
                <w:rFonts w:ascii="Verdana" w:hAnsi="Verdana"/>
                <w:color w:val="1FB714"/>
                <w:sz w:val="20"/>
                <w:szCs w:val="20"/>
              </w:rPr>
            </w:pPr>
            <w:r w:rsidRPr="005E24E9">
              <w:rPr>
                <w:rFonts w:ascii="Verdana" w:hAnsi="Verdana"/>
                <w:color w:val="1FB714"/>
                <w:sz w:val="20"/>
                <w:szCs w:val="20"/>
              </w:rPr>
              <w:t>CAA GCA GAA GAC GGC ATA C</w:t>
            </w:r>
            <w:r w:rsidRPr="005E24E9">
              <w:rPr>
                <w:rFonts w:ascii="Verdana" w:hAnsi="Verdana"/>
                <w:sz w:val="20"/>
                <w:szCs w:val="20"/>
              </w:rPr>
              <w:t xml:space="preserve">GA </w:t>
            </w:r>
            <w:proofErr w:type="gramStart"/>
            <w:r w:rsidRPr="005E24E9">
              <w:rPr>
                <w:rFonts w:ascii="Verdana" w:hAnsi="Verdana"/>
                <w:sz w:val="20"/>
                <w:szCs w:val="20"/>
              </w:rPr>
              <w:t xml:space="preserve">GAT  </w:t>
            </w:r>
            <w:r w:rsidRPr="005E24E9">
              <w:rPr>
                <w:rFonts w:ascii="Verdana" w:hAnsi="Verdana"/>
                <w:color w:val="3366FF"/>
                <w:sz w:val="20"/>
                <w:szCs w:val="20"/>
              </w:rPr>
              <w:t>GCTGTA</w:t>
            </w:r>
            <w:proofErr w:type="gramEnd"/>
            <w:r w:rsidRPr="005E24E9">
              <w:rPr>
                <w:rFonts w:ascii="Verdana" w:hAnsi="Verdana"/>
                <w:sz w:val="20"/>
                <w:szCs w:val="20"/>
              </w:rPr>
              <w:t xml:space="preserve">  </w:t>
            </w:r>
            <w:r w:rsidRPr="005E24E9">
              <w:rPr>
                <w:rFonts w:ascii="Verdana" w:hAnsi="Verdana"/>
                <w:color w:val="FF6600"/>
                <w:sz w:val="20"/>
                <w:szCs w:val="20"/>
              </w:rPr>
              <w:t>GTC TCG TGG GCT CGG</w:t>
            </w:r>
          </w:p>
        </w:tc>
      </w:tr>
    </w:tbl>
    <w:p w14:paraId="50A9CE9D" w14:textId="77777777" w:rsidR="0028111E" w:rsidRPr="00444825" w:rsidRDefault="0028111E" w:rsidP="0028111E">
      <w:pPr>
        <w:spacing w:line="360" w:lineRule="auto"/>
      </w:pPr>
    </w:p>
    <w:p w14:paraId="1D6845B6" w14:textId="77777777" w:rsidR="0028111E" w:rsidRPr="00C12BCE" w:rsidRDefault="0028111E" w:rsidP="0028111E">
      <w:pPr>
        <w:spacing w:line="360" w:lineRule="auto"/>
      </w:pPr>
    </w:p>
    <w:sectPr w:rsidR="0028111E" w:rsidRPr="00C12BCE" w:rsidSect="002811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12AE1"/>
    <w:multiLevelType w:val="hybridMultilevel"/>
    <w:tmpl w:val="AD66D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CE"/>
    <w:rsid w:val="000962B6"/>
    <w:rsid w:val="001B4B46"/>
    <w:rsid w:val="0028111E"/>
    <w:rsid w:val="00903DA9"/>
    <w:rsid w:val="00D2229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8C0E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3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12BCE"/>
    <w:pPr>
      <w:ind w:left="720"/>
      <w:contextualSpacing/>
    </w:pPr>
  </w:style>
  <w:style w:type="character" w:styleId="Hyperlink">
    <w:name w:val="Hyperlink"/>
    <w:uiPriority w:val="99"/>
    <w:semiHidden/>
    <w:unhideWhenUsed/>
    <w:rsid w:val="00611D70"/>
    <w:rPr>
      <w:color w:val="0000FF"/>
      <w:u w:val="single"/>
    </w:rPr>
  </w:style>
  <w:style w:type="character" w:styleId="CommentReference">
    <w:name w:val="annotation reference"/>
    <w:uiPriority w:val="99"/>
    <w:semiHidden/>
    <w:unhideWhenUsed/>
    <w:rsid w:val="00AA3510"/>
    <w:rPr>
      <w:sz w:val="18"/>
      <w:szCs w:val="18"/>
    </w:rPr>
  </w:style>
  <w:style w:type="paragraph" w:styleId="CommentText">
    <w:name w:val="annotation text"/>
    <w:basedOn w:val="Normal"/>
    <w:link w:val="CommentTextChar"/>
    <w:uiPriority w:val="99"/>
    <w:semiHidden/>
    <w:unhideWhenUsed/>
    <w:rsid w:val="00AA3510"/>
    <w:rPr>
      <w:lang w:val="x-none" w:eastAsia="x-none"/>
    </w:rPr>
  </w:style>
  <w:style w:type="character" w:customStyle="1" w:styleId="CommentTextChar">
    <w:name w:val="Comment Text Char"/>
    <w:link w:val="CommentText"/>
    <w:uiPriority w:val="99"/>
    <w:semiHidden/>
    <w:rsid w:val="00AA3510"/>
    <w:rPr>
      <w:sz w:val="24"/>
      <w:szCs w:val="24"/>
    </w:rPr>
  </w:style>
  <w:style w:type="paragraph" w:styleId="CommentSubject">
    <w:name w:val="annotation subject"/>
    <w:basedOn w:val="CommentText"/>
    <w:next w:val="CommentText"/>
    <w:link w:val="CommentSubjectChar"/>
    <w:uiPriority w:val="99"/>
    <w:semiHidden/>
    <w:unhideWhenUsed/>
    <w:rsid w:val="00AA3510"/>
    <w:rPr>
      <w:b/>
      <w:bCs/>
    </w:rPr>
  </w:style>
  <w:style w:type="character" w:customStyle="1" w:styleId="CommentSubjectChar">
    <w:name w:val="Comment Subject Char"/>
    <w:link w:val="CommentSubject"/>
    <w:uiPriority w:val="99"/>
    <w:semiHidden/>
    <w:rsid w:val="00AA3510"/>
    <w:rPr>
      <w:b/>
      <w:bCs/>
      <w:sz w:val="24"/>
      <w:szCs w:val="24"/>
    </w:rPr>
  </w:style>
  <w:style w:type="paragraph" w:styleId="Revision">
    <w:name w:val="Revision"/>
    <w:hidden/>
    <w:uiPriority w:val="99"/>
    <w:semiHidden/>
    <w:rsid w:val="00AA3510"/>
    <w:rPr>
      <w:sz w:val="24"/>
      <w:szCs w:val="24"/>
    </w:rPr>
  </w:style>
  <w:style w:type="paragraph" w:styleId="BalloonText">
    <w:name w:val="Balloon Text"/>
    <w:basedOn w:val="Normal"/>
    <w:link w:val="BalloonTextChar"/>
    <w:uiPriority w:val="99"/>
    <w:semiHidden/>
    <w:unhideWhenUsed/>
    <w:rsid w:val="00AA3510"/>
    <w:rPr>
      <w:rFonts w:ascii="Lucida Grande" w:hAnsi="Lucida Grande"/>
      <w:sz w:val="18"/>
      <w:szCs w:val="18"/>
      <w:lang w:val="x-none" w:eastAsia="x-none"/>
    </w:rPr>
  </w:style>
  <w:style w:type="character" w:customStyle="1" w:styleId="BalloonTextChar">
    <w:name w:val="Balloon Text Char"/>
    <w:link w:val="BalloonText"/>
    <w:uiPriority w:val="99"/>
    <w:semiHidden/>
    <w:rsid w:val="00AA351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3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12BCE"/>
    <w:pPr>
      <w:ind w:left="720"/>
      <w:contextualSpacing/>
    </w:pPr>
  </w:style>
  <w:style w:type="character" w:styleId="Hyperlink">
    <w:name w:val="Hyperlink"/>
    <w:uiPriority w:val="99"/>
    <w:semiHidden/>
    <w:unhideWhenUsed/>
    <w:rsid w:val="00611D70"/>
    <w:rPr>
      <w:color w:val="0000FF"/>
      <w:u w:val="single"/>
    </w:rPr>
  </w:style>
  <w:style w:type="character" w:styleId="CommentReference">
    <w:name w:val="annotation reference"/>
    <w:uiPriority w:val="99"/>
    <w:semiHidden/>
    <w:unhideWhenUsed/>
    <w:rsid w:val="00AA3510"/>
    <w:rPr>
      <w:sz w:val="18"/>
      <w:szCs w:val="18"/>
    </w:rPr>
  </w:style>
  <w:style w:type="paragraph" w:styleId="CommentText">
    <w:name w:val="annotation text"/>
    <w:basedOn w:val="Normal"/>
    <w:link w:val="CommentTextChar"/>
    <w:uiPriority w:val="99"/>
    <w:semiHidden/>
    <w:unhideWhenUsed/>
    <w:rsid w:val="00AA3510"/>
    <w:rPr>
      <w:lang w:val="x-none" w:eastAsia="x-none"/>
    </w:rPr>
  </w:style>
  <w:style w:type="character" w:customStyle="1" w:styleId="CommentTextChar">
    <w:name w:val="Comment Text Char"/>
    <w:link w:val="CommentText"/>
    <w:uiPriority w:val="99"/>
    <w:semiHidden/>
    <w:rsid w:val="00AA3510"/>
    <w:rPr>
      <w:sz w:val="24"/>
      <w:szCs w:val="24"/>
    </w:rPr>
  </w:style>
  <w:style w:type="paragraph" w:styleId="CommentSubject">
    <w:name w:val="annotation subject"/>
    <w:basedOn w:val="CommentText"/>
    <w:next w:val="CommentText"/>
    <w:link w:val="CommentSubjectChar"/>
    <w:uiPriority w:val="99"/>
    <w:semiHidden/>
    <w:unhideWhenUsed/>
    <w:rsid w:val="00AA3510"/>
    <w:rPr>
      <w:b/>
      <w:bCs/>
    </w:rPr>
  </w:style>
  <w:style w:type="character" w:customStyle="1" w:styleId="CommentSubjectChar">
    <w:name w:val="Comment Subject Char"/>
    <w:link w:val="CommentSubject"/>
    <w:uiPriority w:val="99"/>
    <w:semiHidden/>
    <w:rsid w:val="00AA3510"/>
    <w:rPr>
      <w:b/>
      <w:bCs/>
      <w:sz w:val="24"/>
      <w:szCs w:val="24"/>
    </w:rPr>
  </w:style>
  <w:style w:type="paragraph" w:styleId="Revision">
    <w:name w:val="Revision"/>
    <w:hidden/>
    <w:uiPriority w:val="99"/>
    <w:semiHidden/>
    <w:rsid w:val="00AA3510"/>
    <w:rPr>
      <w:sz w:val="24"/>
      <w:szCs w:val="24"/>
    </w:rPr>
  </w:style>
  <w:style w:type="paragraph" w:styleId="BalloonText">
    <w:name w:val="Balloon Text"/>
    <w:basedOn w:val="Normal"/>
    <w:link w:val="BalloonTextChar"/>
    <w:uiPriority w:val="99"/>
    <w:semiHidden/>
    <w:unhideWhenUsed/>
    <w:rsid w:val="00AA3510"/>
    <w:rPr>
      <w:rFonts w:ascii="Lucida Grande" w:hAnsi="Lucida Grande"/>
      <w:sz w:val="18"/>
      <w:szCs w:val="18"/>
      <w:lang w:val="x-none" w:eastAsia="x-none"/>
    </w:rPr>
  </w:style>
  <w:style w:type="character" w:customStyle="1" w:styleId="BalloonTextChar">
    <w:name w:val="Balloon Text Char"/>
    <w:link w:val="BalloonText"/>
    <w:uiPriority w:val="99"/>
    <w:semiHidden/>
    <w:rsid w:val="00AA35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15538">
      <w:bodyDiv w:val="1"/>
      <w:marLeft w:val="0"/>
      <w:marRight w:val="0"/>
      <w:marTop w:val="0"/>
      <w:marBottom w:val="0"/>
      <w:divBdr>
        <w:top w:val="none" w:sz="0" w:space="0" w:color="auto"/>
        <w:left w:val="none" w:sz="0" w:space="0" w:color="auto"/>
        <w:bottom w:val="none" w:sz="0" w:space="0" w:color="auto"/>
        <w:right w:val="none" w:sz="0" w:space="0" w:color="auto"/>
      </w:divBdr>
    </w:div>
    <w:div w:id="520242956">
      <w:bodyDiv w:val="1"/>
      <w:marLeft w:val="0"/>
      <w:marRight w:val="0"/>
      <w:marTop w:val="0"/>
      <w:marBottom w:val="0"/>
      <w:divBdr>
        <w:top w:val="none" w:sz="0" w:space="0" w:color="auto"/>
        <w:left w:val="none" w:sz="0" w:space="0" w:color="auto"/>
        <w:bottom w:val="none" w:sz="0" w:space="0" w:color="auto"/>
        <w:right w:val="none" w:sz="0" w:space="0" w:color="auto"/>
      </w:divBdr>
    </w:div>
    <w:div w:id="1319961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kis.utexas.edu/display/GSAF/Illumina+-+all+flavor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710</Words>
  <Characters>4050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4751</CharactersWithSpaces>
  <SharedDoc>false</SharedDoc>
  <HLinks>
    <vt:vector size="6" baseType="variant">
      <vt:variant>
        <vt:i4>5308496</vt:i4>
      </vt:variant>
      <vt:variant>
        <vt:i4>0</vt:i4>
      </vt:variant>
      <vt:variant>
        <vt:i4>0</vt:i4>
      </vt:variant>
      <vt:variant>
        <vt:i4>5</vt:i4>
      </vt:variant>
      <vt:variant>
        <vt:lpwstr>https://wikis.utexas.edu/display/GSAF/Illumina+-+all+flavors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Kenkel</dc:creator>
  <cp:keywords/>
  <cp:lastModifiedBy>Dan</cp:lastModifiedBy>
  <cp:revision>3</cp:revision>
  <cp:lastPrinted>2011-07-18T17:35:00Z</cp:lastPrinted>
  <dcterms:created xsi:type="dcterms:W3CDTF">2016-11-04T03:02:00Z</dcterms:created>
  <dcterms:modified xsi:type="dcterms:W3CDTF">2016-11-04T03:11:00Z</dcterms:modified>
</cp:coreProperties>
</file>